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DC8" w:rsidRDefault="00FB52AD">
      <w:pPr>
        <w:spacing w:before="34" w:after="0" w:line="240" w:lineRule="auto"/>
        <w:ind w:left="108" w:right="-20"/>
        <w:rPr>
          <w:rFonts w:ascii="Calibri Light" w:eastAsia="Calibri Light" w:hAnsi="Calibri Light" w:cs="Calibri Light"/>
          <w:sz w:val="36"/>
          <w:szCs w:val="36"/>
        </w:rPr>
      </w:pPr>
      <w:r>
        <w:rPr>
          <w:rFonts w:ascii="Calibri Light" w:eastAsia="Calibri Light" w:hAnsi="Calibri Light" w:cs="Calibri Light"/>
          <w:sz w:val="36"/>
          <w:szCs w:val="36"/>
        </w:rPr>
        <w:t>Pot</w:t>
      </w:r>
      <w:r>
        <w:rPr>
          <w:rFonts w:ascii="Calibri Light" w:eastAsia="Calibri Light" w:hAnsi="Calibri Light" w:cs="Calibri Light"/>
          <w:spacing w:val="1"/>
          <w:sz w:val="36"/>
          <w:szCs w:val="36"/>
        </w:rPr>
        <w:t>e</w:t>
      </w:r>
      <w:r>
        <w:rPr>
          <w:rFonts w:ascii="Calibri Light" w:eastAsia="Calibri Light" w:hAnsi="Calibri Light" w:cs="Calibri Light"/>
          <w:sz w:val="36"/>
          <w:szCs w:val="36"/>
        </w:rPr>
        <w:t>nti</w:t>
      </w:r>
      <w:r>
        <w:rPr>
          <w:rFonts w:ascii="Calibri Light" w:eastAsia="Calibri Light" w:hAnsi="Calibri Light" w:cs="Calibri Light"/>
          <w:spacing w:val="1"/>
          <w:sz w:val="36"/>
          <w:szCs w:val="36"/>
        </w:rPr>
        <w:t>a</w:t>
      </w:r>
      <w:r>
        <w:rPr>
          <w:rFonts w:ascii="Calibri Light" w:eastAsia="Calibri Light" w:hAnsi="Calibri Light" w:cs="Calibri Light"/>
          <w:sz w:val="36"/>
          <w:szCs w:val="36"/>
        </w:rPr>
        <w:t>l</w:t>
      </w:r>
      <w:r>
        <w:rPr>
          <w:rFonts w:ascii="Calibri Light" w:eastAsia="Calibri Light" w:hAnsi="Calibri Light" w:cs="Calibri Light"/>
          <w:spacing w:val="8"/>
          <w:sz w:val="36"/>
          <w:szCs w:val="36"/>
        </w:rPr>
        <w:t xml:space="preserve"> </w:t>
      </w:r>
      <w:r>
        <w:rPr>
          <w:rFonts w:ascii="Calibri Light" w:eastAsia="Calibri Light" w:hAnsi="Calibri Light" w:cs="Calibri Light"/>
          <w:sz w:val="36"/>
          <w:szCs w:val="36"/>
        </w:rPr>
        <w:t>A</w:t>
      </w:r>
      <w:r>
        <w:rPr>
          <w:rFonts w:ascii="Calibri Light" w:eastAsia="Calibri Light" w:hAnsi="Calibri Light" w:cs="Calibri Light"/>
          <w:spacing w:val="-1"/>
          <w:sz w:val="36"/>
          <w:szCs w:val="36"/>
        </w:rPr>
        <w:t>g</w:t>
      </w:r>
      <w:r>
        <w:rPr>
          <w:rFonts w:ascii="Calibri Light" w:eastAsia="Calibri Light" w:hAnsi="Calibri Light" w:cs="Calibri Light"/>
          <w:sz w:val="36"/>
          <w:szCs w:val="36"/>
        </w:rPr>
        <w:t>e</w:t>
      </w:r>
      <w:r>
        <w:rPr>
          <w:rFonts w:ascii="Calibri Light" w:eastAsia="Calibri Light" w:hAnsi="Calibri Light" w:cs="Calibri Light"/>
          <w:spacing w:val="1"/>
          <w:sz w:val="36"/>
          <w:szCs w:val="36"/>
        </w:rPr>
        <w:t>n</w:t>
      </w:r>
      <w:r>
        <w:rPr>
          <w:rFonts w:ascii="Calibri Light" w:eastAsia="Calibri Light" w:hAnsi="Calibri Light" w:cs="Calibri Light"/>
          <w:sz w:val="36"/>
          <w:szCs w:val="36"/>
        </w:rPr>
        <w:t>da</w:t>
      </w:r>
      <w:r>
        <w:rPr>
          <w:rFonts w:ascii="Calibri Light" w:eastAsia="Calibri Light" w:hAnsi="Calibri Light" w:cs="Calibri Light"/>
          <w:spacing w:val="7"/>
          <w:sz w:val="36"/>
          <w:szCs w:val="36"/>
        </w:rPr>
        <w:t xml:space="preserve"> </w:t>
      </w:r>
      <w:r>
        <w:rPr>
          <w:rFonts w:ascii="Calibri Light" w:eastAsia="Calibri Light" w:hAnsi="Calibri Light" w:cs="Calibri Light"/>
          <w:w w:val="101"/>
          <w:sz w:val="36"/>
          <w:szCs w:val="36"/>
        </w:rPr>
        <w:t>It</w:t>
      </w:r>
      <w:r>
        <w:rPr>
          <w:rFonts w:ascii="Calibri Light" w:eastAsia="Calibri Light" w:hAnsi="Calibri Light" w:cs="Calibri Light"/>
          <w:spacing w:val="1"/>
          <w:w w:val="101"/>
          <w:sz w:val="36"/>
          <w:szCs w:val="36"/>
        </w:rPr>
        <w:t>e</w:t>
      </w:r>
      <w:r>
        <w:rPr>
          <w:rFonts w:ascii="Calibri Light" w:eastAsia="Calibri Light" w:hAnsi="Calibri Light" w:cs="Calibri Light"/>
          <w:w w:val="101"/>
          <w:sz w:val="36"/>
          <w:szCs w:val="36"/>
        </w:rPr>
        <w:t>ms</w:t>
      </w:r>
    </w:p>
    <w:p w:rsidR="00861DC8" w:rsidRDefault="00FB52AD">
      <w:pPr>
        <w:tabs>
          <w:tab w:val="left" w:pos="2460"/>
        </w:tabs>
        <w:spacing w:before="71" w:after="0" w:line="217" w:lineRule="exact"/>
        <w:ind w:left="108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808080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color w:val="808080"/>
          <w:spacing w:val="1"/>
          <w:sz w:val="18"/>
          <w:szCs w:val="18"/>
        </w:rPr>
        <w:t>hu</w:t>
      </w:r>
      <w:r>
        <w:rPr>
          <w:rFonts w:ascii="Calibri" w:eastAsia="Calibri" w:hAnsi="Calibri" w:cs="Calibri"/>
          <w:color w:val="808080"/>
          <w:sz w:val="18"/>
          <w:szCs w:val="18"/>
        </w:rPr>
        <w:t>r</w:t>
      </w:r>
      <w:r>
        <w:rPr>
          <w:rFonts w:ascii="Calibri" w:eastAsia="Calibri" w:hAnsi="Calibri" w:cs="Calibri"/>
          <w:color w:val="808080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color w:val="808080"/>
          <w:spacing w:val="1"/>
          <w:sz w:val="18"/>
          <w:szCs w:val="18"/>
        </w:rPr>
        <w:t>day</w:t>
      </w:r>
      <w:r>
        <w:rPr>
          <w:rFonts w:ascii="Calibri" w:eastAsia="Calibri" w:hAnsi="Calibri" w:cs="Calibri"/>
          <w:color w:val="808080"/>
          <w:sz w:val="18"/>
          <w:szCs w:val="18"/>
        </w:rPr>
        <w:t>,</w:t>
      </w:r>
      <w:r>
        <w:rPr>
          <w:rFonts w:ascii="Calibri" w:eastAsia="Calibri" w:hAnsi="Calibri" w:cs="Calibri"/>
          <w:color w:val="808080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808080"/>
          <w:sz w:val="18"/>
          <w:szCs w:val="18"/>
        </w:rPr>
        <w:t>16 Octo</w:t>
      </w:r>
      <w:r>
        <w:rPr>
          <w:rFonts w:ascii="Calibri" w:eastAsia="Calibri" w:hAnsi="Calibri" w:cs="Calibri"/>
          <w:color w:val="808080"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color w:val="808080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color w:val="808080"/>
          <w:sz w:val="18"/>
          <w:szCs w:val="18"/>
        </w:rPr>
        <w:t>r</w:t>
      </w:r>
      <w:r>
        <w:rPr>
          <w:rFonts w:ascii="Calibri" w:eastAsia="Calibri" w:hAnsi="Calibri" w:cs="Calibri"/>
          <w:color w:val="808080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808080"/>
          <w:sz w:val="18"/>
          <w:szCs w:val="18"/>
        </w:rPr>
        <w:t>2014</w:t>
      </w:r>
      <w:r>
        <w:rPr>
          <w:rFonts w:ascii="Calibri" w:eastAsia="Calibri" w:hAnsi="Calibri" w:cs="Calibri"/>
          <w:color w:val="808080"/>
          <w:sz w:val="18"/>
          <w:szCs w:val="18"/>
        </w:rPr>
        <w:tab/>
        <w:t>10:49</w:t>
      </w:r>
      <w:r>
        <w:rPr>
          <w:rFonts w:ascii="Calibri" w:eastAsia="Calibri" w:hAnsi="Calibri" w:cs="Calibri"/>
          <w:color w:val="808080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808080"/>
          <w:sz w:val="18"/>
          <w:szCs w:val="18"/>
        </w:rPr>
        <w:t>AM</w:t>
      </w:r>
    </w:p>
    <w:p w:rsidR="00861DC8" w:rsidRDefault="00861DC8">
      <w:pPr>
        <w:spacing w:before="12" w:after="0" w:line="240" w:lineRule="exact"/>
        <w:rPr>
          <w:sz w:val="24"/>
          <w:szCs w:val="24"/>
        </w:rPr>
      </w:pPr>
    </w:p>
    <w:p w:rsidR="00861DC8" w:rsidRDefault="00FB52AD">
      <w:pPr>
        <w:spacing w:before="1" w:after="0" w:line="349" w:lineRule="exact"/>
        <w:ind w:left="108" w:right="-20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color w:val="1E4E79"/>
          <w:sz w:val="29"/>
          <w:szCs w:val="29"/>
        </w:rPr>
        <w:t>Th</w:t>
      </w:r>
      <w:r>
        <w:rPr>
          <w:rFonts w:ascii="Calibri" w:eastAsia="Calibri" w:hAnsi="Calibri" w:cs="Calibri"/>
          <w:color w:val="1E4E79"/>
          <w:spacing w:val="1"/>
          <w:sz w:val="29"/>
          <w:szCs w:val="29"/>
        </w:rPr>
        <w:t>u</w:t>
      </w:r>
      <w:r>
        <w:rPr>
          <w:rFonts w:ascii="Calibri" w:eastAsia="Calibri" w:hAnsi="Calibri" w:cs="Calibri"/>
          <w:color w:val="1E4E79"/>
          <w:sz w:val="29"/>
          <w:szCs w:val="29"/>
        </w:rPr>
        <w:t>r</w:t>
      </w:r>
      <w:r>
        <w:rPr>
          <w:rFonts w:ascii="Calibri" w:eastAsia="Calibri" w:hAnsi="Calibri" w:cs="Calibri"/>
          <w:color w:val="1E4E79"/>
          <w:spacing w:val="-1"/>
          <w:sz w:val="29"/>
          <w:szCs w:val="29"/>
        </w:rPr>
        <w:t>s</w:t>
      </w:r>
      <w:r>
        <w:rPr>
          <w:rFonts w:ascii="Calibri" w:eastAsia="Calibri" w:hAnsi="Calibri" w:cs="Calibri"/>
          <w:color w:val="1E4E79"/>
          <w:sz w:val="29"/>
          <w:szCs w:val="29"/>
        </w:rPr>
        <w:t>d</w:t>
      </w:r>
      <w:r>
        <w:rPr>
          <w:rFonts w:ascii="Calibri" w:eastAsia="Calibri" w:hAnsi="Calibri" w:cs="Calibri"/>
          <w:color w:val="1E4E79"/>
          <w:spacing w:val="1"/>
          <w:sz w:val="29"/>
          <w:szCs w:val="29"/>
        </w:rPr>
        <w:t>a</w:t>
      </w:r>
      <w:r>
        <w:rPr>
          <w:rFonts w:ascii="Calibri" w:eastAsia="Calibri" w:hAnsi="Calibri" w:cs="Calibri"/>
          <w:color w:val="1E4E79"/>
          <w:sz w:val="29"/>
          <w:szCs w:val="29"/>
        </w:rPr>
        <w:t>y</w:t>
      </w:r>
      <w:r>
        <w:rPr>
          <w:rFonts w:ascii="Calibri" w:eastAsia="Calibri" w:hAnsi="Calibri" w:cs="Calibri"/>
          <w:color w:val="1E4E79"/>
          <w:spacing w:val="-1"/>
          <w:sz w:val="29"/>
          <w:szCs w:val="29"/>
        </w:rPr>
        <w:t xml:space="preserve"> 2</w:t>
      </w:r>
      <w:r>
        <w:rPr>
          <w:rFonts w:ascii="Calibri" w:eastAsia="Calibri" w:hAnsi="Calibri" w:cs="Calibri"/>
          <w:color w:val="1E4E79"/>
          <w:sz w:val="29"/>
          <w:szCs w:val="29"/>
        </w:rPr>
        <w:t>3</w:t>
      </w:r>
      <w:r>
        <w:rPr>
          <w:rFonts w:ascii="Calibri" w:eastAsia="Calibri" w:hAnsi="Calibri" w:cs="Calibri"/>
          <w:color w:val="1E4E79"/>
          <w:spacing w:val="-3"/>
          <w:sz w:val="29"/>
          <w:szCs w:val="29"/>
        </w:rPr>
        <w:t xml:space="preserve"> </w:t>
      </w:r>
      <w:r>
        <w:rPr>
          <w:rFonts w:ascii="Calibri" w:eastAsia="Calibri" w:hAnsi="Calibri" w:cs="Calibri"/>
          <w:color w:val="1E4E79"/>
          <w:sz w:val="29"/>
          <w:szCs w:val="29"/>
        </w:rPr>
        <w:t>October</w:t>
      </w:r>
      <w:r>
        <w:rPr>
          <w:rFonts w:ascii="Calibri" w:eastAsia="Calibri" w:hAnsi="Calibri" w:cs="Calibri"/>
          <w:color w:val="1E4E79"/>
          <w:spacing w:val="-7"/>
          <w:sz w:val="29"/>
          <w:szCs w:val="29"/>
        </w:rPr>
        <w:t xml:space="preserve"> </w:t>
      </w:r>
      <w:r>
        <w:rPr>
          <w:rFonts w:ascii="Calibri" w:eastAsia="Calibri" w:hAnsi="Calibri" w:cs="Calibri"/>
          <w:color w:val="1E4E79"/>
          <w:spacing w:val="-1"/>
          <w:sz w:val="29"/>
          <w:szCs w:val="29"/>
        </w:rPr>
        <w:t>201</w:t>
      </w:r>
      <w:r>
        <w:rPr>
          <w:rFonts w:ascii="Calibri" w:eastAsia="Calibri" w:hAnsi="Calibri" w:cs="Calibri"/>
          <w:color w:val="1E4E79"/>
          <w:sz w:val="29"/>
          <w:szCs w:val="29"/>
        </w:rPr>
        <w:t>4</w:t>
      </w:r>
    </w:p>
    <w:p w:rsidR="00861DC8" w:rsidRDefault="00FB52AD">
      <w:pPr>
        <w:spacing w:before="4" w:after="0" w:line="241" w:lineRule="exact"/>
        <w:ind w:left="306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1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Clarify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un</w:t>
      </w:r>
      <w:r>
        <w:rPr>
          <w:rFonts w:ascii="Calibri" w:eastAsia="Calibri" w:hAnsi="Calibri" w:cs="Calibri"/>
          <w:sz w:val="20"/>
          <w:szCs w:val="20"/>
        </w:rPr>
        <w:t>cti</w:t>
      </w:r>
      <w:r>
        <w:rPr>
          <w:rFonts w:ascii="Calibri" w:eastAsia="Calibri" w:hAnsi="Calibri" w:cs="Calibri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req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ire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ents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Py</w:t>
      </w:r>
      <w:r>
        <w:rPr>
          <w:rFonts w:ascii="Calibri" w:eastAsia="Calibri" w:hAnsi="Calibri" w:cs="Calibri"/>
          <w:sz w:val="20"/>
          <w:szCs w:val="20"/>
        </w:rPr>
        <w:t>th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em</w:t>
      </w:r>
    </w:p>
    <w:p w:rsidR="00861DC8" w:rsidRDefault="00FB52AD">
      <w:pPr>
        <w:spacing w:before="3" w:after="0" w:line="241" w:lineRule="exact"/>
        <w:ind w:left="802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Id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key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rk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low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ste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ph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 1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imp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ta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ion</w:t>
      </w:r>
    </w:p>
    <w:p w:rsidR="00861DC8" w:rsidRDefault="00861DC8">
      <w:pPr>
        <w:spacing w:before="3" w:after="0" w:line="240" w:lineRule="auto"/>
        <w:ind w:left="1581" w:right="196" w:hanging="469"/>
        <w:rPr>
          <w:rFonts w:ascii="Calibri" w:eastAsia="Calibri" w:hAnsi="Calibri" w:cs="Calibri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0.9pt;mso-position-horizontal-relative:char;mso-position-vertical-relative:line">
            <v:imagedata r:id="rId7" o:title=""/>
          </v:shape>
        </w:pict>
      </w:r>
      <w:proofErr w:type="spellStart"/>
      <w:r w:rsidR="00FB52AD">
        <w:rPr>
          <w:rFonts w:ascii="Calibri" w:eastAsia="Calibri" w:hAnsi="Calibri" w:cs="Calibri"/>
          <w:spacing w:val="-1"/>
          <w:sz w:val="20"/>
          <w:szCs w:val="20"/>
        </w:rPr>
        <w:t>i</w:t>
      </w:r>
      <w:proofErr w:type="spellEnd"/>
      <w:r w:rsidR="00FB52AD">
        <w:rPr>
          <w:rFonts w:ascii="Calibri" w:eastAsia="Calibri" w:hAnsi="Calibri" w:cs="Calibri"/>
          <w:sz w:val="20"/>
          <w:szCs w:val="20"/>
        </w:rPr>
        <w:t xml:space="preserve">.  </w:t>
      </w:r>
      <w:r w:rsidR="00FB52AD"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F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r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o</w:t>
      </w:r>
      <w:r w:rsidR="00FB52AD">
        <w:rPr>
          <w:rFonts w:ascii="Calibri" w:eastAsia="Calibri" w:hAnsi="Calibri" w:cs="Calibri"/>
          <w:sz w:val="20"/>
          <w:szCs w:val="20"/>
        </w:rPr>
        <w:t>m</w:t>
      </w:r>
      <w:r w:rsidR="00FB52AD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 xml:space="preserve">the 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wo</w:t>
      </w:r>
      <w:r w:rsidR="00FB52AD">
        <w:rPr>
          <w:rFonts w:ascii="Calibri" w:eastAsia="Calibri" w:hAnsi="Calibri" w:cs="Calibri"/>
          <w:sz w:val="20"/>
          <w:szCs w:val="20"/>
        </w:rPr>
        <w:t>rkf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l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o</w:t>
      </w:r>
      <w:r w:rsidR="00FB52AD">
        <w:rPr>
          <w:rFonts w:ascii="Calibri" w:eastAsia="Calibri" w:hAnsi="Calibri" w:cs="Calibri"/>
          <w:sz w:val="20"/>
          <w:szCs w:val="20"/>
        </w:rPr>
        <w:t>w</w:t>
      </w:r>
      <w:r w:rsidR="00FB52AD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d</w:t>
      </w:r>
      <w:r w:rsidR="00FB52AD">
        <w:rPr>
          <w:rFonts w:ascii="Calibri" w:eastAsia="Calibri" w:hAnsi="Calibri" w:cs="Calibri"/>
          <w:sz w:val="20"/>
          <w:szCs w:val="20"/>
        </w:rPr>
        <w:t>i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ag</w:t>
      </w:r>
      <w:r w:rsidR="00FB52AD">
        <w:rPr>
          <w:rFonts w:ascii="Calibri" w:eastAsia="Calibri" w:hAnsi="Calibri" w:cs="Calibri"/>
          <w:sz w:val="20"/>
          <w:szCs w:val="20"/>
        </w:rPr>
        <w:t>rams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s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h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o</w:t>
      </w:r>
      <w:r w:rsidR="00FB52AD">
        <w:rPr>
          <w:rFonts w:ascii="Calibri" w:eastAsia="Calibri" w:hAnsi="Calibri" w:cs="Calibri"/>
          <w:sz w:val="20"/>
          <w:szCs w:val="20"/>
        </w:rPr>
        <w:t>wn</w:t>
      </w:r>
      <w:r w:rsidR="00FB52AD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in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proofErr w:type="spellStart"/>
      <w:r w:rsidR="00FB52AD">
        <w:rPr>
          <w:rFonts w:ascii="Calibri" w:eastAsia="Calibri" w:hAnsi="Calibri" w:cs="Calibri"/>
          <w:sz w:val="20"/>
          <w:szCs w:val="20"/>
        </w:rPr>
        <w:t>AGDCA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pp</w:t>
      </w:r>
      <w:r w:rsidR="00FB52AD">
        <w:rPr>
          <w:rFonts w:ascii="Calibri" w:eastAsia="Calibri" w:hAnsi="Calibri" w:cs="Calibri"/>
          <w:sz w:val="20"/>
          <w:szCs w:val="20"/>
        </w:rPr>
        <w:t>W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o</w:t>
      </w:r>
      <w:r w:rsidR="00FB52AD">
        <w:rPr>
          <w:rFonts w:ascii="Calibri" w:eastAsia="Calibri" w:hAnsi="Calibri" w:cs="Calibri"/>
          <w:sz w:val="20"/>
          <w:szCs w:val="20"/>
        </w:rPr>
        <w:t>rks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h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o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p</w:t>
      </w:r>
      <w:r w:rsidR="00FB52AD">
        <w:rPr>
          <w:rFonts w:ascii="Calibri" w:eastAsia="Calibri" w:hAnsi="Calibri" w:cs="Calibri"/>
          <w:sz w:val="20"/>
          <w:szCs w:val="20"/>
        </w:rPr>
        <w:t>_Sa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m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bu</w:t>
      </w:r>
      <w:r w:rsidR="00FB52AD">
        <w:rPr>
          <w:rFonts w:ascii="Calibri" w:eastAsia="Calibri" w:hAnsi="Calibri" w:cs="Calibri"/>
          <w:sz w:val="20"/>
          <w:szCs w:val="20"/>
        </w:rPr>
        <w:t>ca</w:t>
      </w:r>
      <w:r w:rsidR="00FB52AD">
        <w:rPr>
          <w:rFonts w:ascii="Calibri" w:eastAsia="Calibri" w:hAnsi="Calibri" w:cs="Calibri"/>
          <w:spacing w:val="-2"/>
          <w:sz w:val="20"/>
          <w:szCs w:val="20"/>
        </w:rPr>
        <w:t>R</w:t>
      </w:r>
      <w:r w:rsidR="00FB52AD">
        <w:rPr>
          <w:rFonts w:ascii="Calibri" w:eastAsia="Calibri" w:hAnsi="Calibri" w:cs="Calibri"/>
          <w:sz w:val="20"/>
          <w:szCs w:val="20"/>
        </w:rPr>
        <w:t>ec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od</w:t>
      </w:r>
      <w:r w:rsidR="00FB52AD">
        <w:rPr>
          <w:rFonts w:ascii="Calibri" w:eastAsia="Calibri" w:hAnsi="Calibri" w:cs="Calibri"/>
          <w:sz w:val="20"/>
          <w:szCs w:val="20"/>
        </w:rPr>
        <w:t>e</w:t>
      </w:r>
      <w:proofErr w:type="spellEnd"/>
      <w:r w:rsidR="00FB52AD">
        <w:rPr>
          <w:rFonts w:ascii="Calibri" w:eastAsia="Calibri" w:hAnsi="Calibri" w:cs="Calibri"/>
          <w:sz w:val="20"/>
          <w:szCs w:val="20"/>
        </w:rPr>
        <w:t>,</w:t>
      </w:r>
      <w:r w:rsidR="00FB52AD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wh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i</w:t>
      </w:r>
      <w:r w:rsidR="00FB52AD">
        <w:rPr>
          <w:rFonts w:ascii="Calibri" w:eastAsia="Calibri" w:hAnsi="Calibri" w:cs="Calibri"/>
          <w:sz w:val="20"/>
          <w:szCs w:val="20"/>
        </w:rPr>
        <w:t>ch</w:t>
      </w:r>
      <w:r w:rsidR="00FB52AD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sec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t</w:t>
      </w:r>
      <w:r w:rsidR="00FB52AD">
        <w:rPr>
          <w:rFonts w:ascii="Calibri" w:eastAsia="Calibri" w:hAnsi="Calibri" w:cs="Calibri"/>
          <w:sz w:val="20"/>
          <w:szCs w:val="20"/>
        </w:rPr>
        <w:t>ions</w:t>
      </w:r>
      <w:r w:rsidR="00FB52AD"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are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in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sc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o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p</w:t>
      </w:r>
      <w:r w:rsidR="00FB52AD">
        <w:rPr>
          <w:rFonts w:ascii="Calibri" w:eastAsia="Calibri" w:hAnsi="Calibri" w:cs="Calibri"/>
          <w:sz w:val="20"/>
          <w:szCs w:val="20"/>
        </w:rPr>
        <w:t>e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for the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Py</w:t>
      </w:r>
      <w:r w:rsidR="00FB52AD">
        <w:rPr>
          <w:rFonts w:ascii="Calibri" w:eastAsia="Calibri" w:hAnsi="Calibri" w:cs="Calibri"/>
          <w:sz w:val="20"/>
          <w:szCs w:val="20"/>
        </w:rPr>
        <w:t>thon</w:t>
      </w:r>
      <w:r w:rsidR="00FB52AD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sys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t</w:t>
      </w:r>
      <w:r w:rsidR="00FB52AD">
        <w:rPr>
          <w:rFonts w:ascii="Calibri" w:eastAsia="Calibri" w:hAnsi="Calibri" w:cs="Calibri"/>
          <w:sz w:val="20"/>
          <w:szCs w:val="20"/>
        </w:rPr>
        <w:t>em</w:t>
      </w:r>
      <w:r w:rsidR="00FB52AD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to</w:t>
      </w:r>
      <w:r w:rsidR="00FB52AD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b</w:t>
      </w:r>
      <w:r w:rsidR="00FB52AD">
        <w:rPr>
          <w:rFonts w:ascii="Calibri" w:eastAsia="Calibri" w:hAnsi="Calibri" w:cs="Calibri"/>
          <w:sz w:val="20"/>
          <w:szCs w:val="20"/>
        </w:rPr>
        <w:t>e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d</w:t>
      </w:r>
      <w:r w:rsidR="00FB52AD">
        <w:rPr>
          <w:rFonts w:ascii="Calibri" w:eastAsia="Calibri" w:hAnsi="Calibri" w:cs="Calibri"/>
          <w:sz w:val="20"/>
          <w:szCs w:val="20"/>
        </w:rPr>
        <w:t>e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v</w:t>
      </w:r>
      <w:r w:rsidR="00FB52AD">
        <w:rPr>
          <w:rFonts w:ascii="Calibri" w:eastAsia="Calibri" w:hAnsi="Calibri" w:cs="Calibri"/>
          <w:sz w:val="20"/>
          <w:szCs w:val="20"/>
        </w:rPr>
        <w:t>el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o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p</w:t>
      </w:r>
      <w:r w:rsidR="00FB52AD">
        <w:rPr>
          <w:rFonts w:ascii="Calibri" w:eastAsia="Calibri" w:hAnsi="Calibri" w:cs="Calibri"/>
          <w:sz w:val="20"/>
          <w:szCs w:val="20"/>
        </w:rPr>
        <w:t>ed</w:t>
      </w:r>
      <w:r w:rsidR="00FB52AD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in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p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h</w:t>
      </w:r>
      <w:r w:rsidR="00FB52AD">
        <w:rPr>
          <w:rFonts w:ascii="Calibri" w:eastAsia="Calibri" w:hAnsi="Calibri" w:cs="Calibri"/>
          <w:sz w:val="20"/>
          <w:szCs w:val="20"/>
        </w:rPr>
        <w:t>ase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1?</w:t>
      </w:r>
    </w:p>
    <w:p w:rsidR="00861DC8" w:rsidRDefault="00FB52AD">
      <w:pPr>
        <w:spacing w:after="0" w:line="240" w:lineRule="exact"/>
        <w:ind w:left="17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1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Ju</w:t>
      </w:r>
      <w:r>
        <w:rPr>
          <w:rFonts w:ascii="Calibri" w:eastAsia="Calibri" w:hAnsi="Calibri" w:cs="Calibri"/>
          <w:sz w:val="20"/>
          <w:szCs w:val="20"/>
        </w:rPr>
        <w:t>st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g</w:t>
      </w:r>
      <w:r>
        <w:rPr>
          <w:rFonts w:ascii="Calibri" w:eastAsia="Calibri" w:hAnsi="Calibri" w:cs="Calibri"/>
          <w:sz w:val="20"/>
          <w:szCs w:val="20"/>
        </w:rPr>
        <w:t>rey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"</w:t>
      </w:r>
      <w:proofErr w:type="spellStart"/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isati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proofErr w:type="spellEnd"/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mo</w:t>
      </w:r>
      <w:r>
        <w:rPr>
          <w:rFonts w:ascii="Calibri" w:eastAsia="Calibri" w:hAnsi="Calibri" w:cs="Calibri"/>
          <w:spacing w:val="-1"/>
          <w:sz w:val="20"/>
          <w:szCs w:val="20"/>
        </w:rPr>
        <w:t>du</w:t>
      </w:r>
      <w:r>
        <w:rPr>
          <w:rFonts w:ascii="Calibri" w:eastAsia="Calibri" w:hAnsi="Calibri" w:cs="Calibri"/>
          <w:sz w:val="20"/>
          <w:szCs w:val="20"/>
        </w:rPr>
        <w:t>le",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 xml:space="preserve">s </w:t>
      </w:r>
      <w:r>
        <w:rPr>
          <w:rFonts w:ascii="Calibri" w:eastAsia="Calibri" w:hAnsi="Calibri" w:cs="Calibri"/>
          <w:spacing w:val="1"/>
          <w:sz w:val="20"/>
          <w:szCs w:val="20"/>
        </w:rPr>
        <w:t>som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npu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 xml:space="preserve">ata </w:t>
      </w:r>
      <w:r>
        <w:rPr>
          <w:rFonts w:ascii="Calibri" w:eastAsia="Calibri" w:hAnsi="Calibri" w:cs="Calibri"/>
          <w:spacing w:val="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ra</w:t>
      </w:r>
      <w:r>
        <w:rPr>
          <w:rFonts w:ascii="Calibri" w:eastAsia="Calibri" w:hAnsi="Calibri" w:cs="Calibri"/>
          <w:spacing w:val="-1"/>
          <w:sz w:val="20"/>
          <w:szCs w:val="20"/>
        </w:rPr>
        <w:t>ng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in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writi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tp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rast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rs</w:t>
      </w:r>
      <w:proofErr w:type="spellEnd"/>
      <w:r>
        <w:rPr>
          <w:rFonts w:ascii="Calibri" w:eastAsia="Calibri" w:hAnsi="Calibri" w:cs="Calibri"/>
          <w:sz w:val="20"/>
          <w:szCs w:val="20"/>
        </w:rPr>
        <w:t>?</w:t>
      </w:r>
    </w:p>
    <w:p w:rsidR="00861DC8" w:rsidRDefault="00861DC8">
      <w:pPr>
        <w:spacing w:before="3" w:after="0" w:line="241" w:lineRule="exact"/>
        <w:ind w:left="562" w:right="-20"/>
        <w:rPr>
          <w:rFonts w:ascii="Calibri" w:eastAsia="Calibri" w:hAnsi="Calibri" w:cs="Calibri"/>
          <w:sz w:val="20"/>
          <w:szCs w:val="20"/>
        </w:rPr>
      </w:pPr>
      <w:r>
        <w:pict>
          <v:shape id="_x0000_i1026" type="#_x0000_t75" style="width:10.9pt;height:10.9pt;mso-position-horizontal-relative:char;mso-position-vertical-relative:line">
            <v:imagedata r:id="rId7" o:title=""/>
          </v:shape>
        </w:pict>
      </w:r>
      <w:proofErr w:type="gramStart"/>
      <w:r w:rsidR="00FB52AD">
        <w:rPr>
          <w:rFonts w:ascii="Calibri" w:eastAsia="Calibri" w:hAnsi="Calibri" w:cs="Calibri"/>
          <w:spacing w:val="-1"/>
          <w:sz w:val="20"/>
          <w:szCs w:val="20"/>
        </w:rPr>
        <w:t>b</w:t>
      </w:r>
      <w:proofErr w:type="gramEnd"/>
      <w:r w:rsidR="00FB52AD">
        <w:rPr>
          <w:rFonts w:ascii="Calibri" w:eastAsia="Calibri" w:hAnsi="Calibri" w:cs="Calibri"/>
          <w:sz w:val="20"/>
          <w:szCs w:val="20"/>
        </w:rPr>
        <w:t xml:space="preserve">.  </w:t>
      </w:r>
      <w:r w:rsidR="00FB52AD"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F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o</w:t>
      </w:r>
      <w:r w:rsidR="00FB52AD">
        <w:rPr>
          <w:rFonts w:ascii="Calibri" w:eastAsia="Calibri" w:hAnsi="Calibri" w:cs="Calibri"/>
          <w:sz w:val="20"/>
          <w:szCs w:val="20"/>
        </w:rPr>
        <w:t>r</w:t>
      </w:r>
      <w:r w:rsidR="00FB52AD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e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a</w:t>
      </w:r>
      <w:r w:rsidR="00FB52AD">
        <w:rPr>
          <w:rFonts w:ascii="Calibri" w:eastAsia="Calibri" w:hAnsi="Calibri" w:cs="Calibri"/>
          <w:sz w:val="20"/>
          <w:szCs w:val="20"/>
        </w:rPr>
        <w:t>ch</w:t>
      </w:r>
      <w:r w:rsidR="00FB52AD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key</w:t>
      </w:r>
      <w:r w:rsidR="00FB52AD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w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o</w:t>
      </w:r>
      <w:r w:rsidR="00FB52AD">
        <w:rPr>
          <w:rFonts w:ascii="Calibri" w:eastAsia="Calibri" w:hAnsi="Calibri" w:cs="Calibri"/>
          <w:sz w:val="20"/>
          <w:szCs w:val="20"/>
        </w:rPr>
        <w:t>rk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f</w:t>
      </w:r>
      <w:r w:rsidR="00FB52AD">
        <w:rPr>
          <w:rFonts w:ascii="Calibri" w:eastAsia="Calibri" w:hAnsi="Calibri" w:cs="Calibri"/>
          <w:sz w:val="20"/>
          <w:szCs w:val="20"/>
        </w:rPr>
        <w:t>low</w:t>
      </w:r>
      <w:r w:rsidR="00FB52AD"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ste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p</w:t>
      </w:r>
      <w:r w:rsidR="00FB52AD">
        <w:rPr>
          <w:rFonts w:ascii="Calibri" w:eastAsia="Calibri" w:hAnsi="Calibri" w:cs="Calibri"/>
          <w:sz w:val="20"/>
          <w:szCs w:val="20"/>
        </w:rPr>
        <w:t>:</w:t>
      </w:r>
    </w:p>
    <w:p w:rsidR="00861DC8" w:rsidRDefault="00861DC8">
      <w:pPr>
        <w:spacing w:after="0"/>
        <w:sectPr w:rsidR="00861DC8">
          <w:footerReference w:type="default" r:id="rId8"/>
          <w:type w:val="continuous"/>
          <w:pgSz w:w="11940" w:h="16880"/>
          <w:pgMar w:top="680" w:right="80" w:bottom="240" w:left="1200" w:header="720" w:footer="47" w:gutter="0"/>
          <w:pgNumType w:start="1"/>
          <w:cols w:space="720"/>
        </w:sectPr>
      </w:pPr>
    </w:p>
    <w:p w:rsidR="00861DC8" w:rsidRDefault="00FB52AD">
      <w:pPr>
        <w:spacing w:before="4" w:after="0" w:line="239" w:lineRule="auto"/>
        <w:ind w:left="1260" w:right="-20" w:firstLine="46"/>
        <w:jc w:val="right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 xml:space="preserve">. </w:t>
      </w:r>
      <w:r>
        <w:rPr>
          <w:rFonts w:ascii="Calibri" w:eastAsia="Calibri" w:hAnsi="Calibri" w:cs="Calibri"/>
          <w:sz w:val="20"/>
          <w:szCs w:val="20"/>
        </w:rPr>
        <w:t>ii.</w:t>
      </w:r>
    </w:p>
    <w:p w:rsidR="00861DC8" w:rsidRDefault="00FB52AD">
      <w:pPr>
        <w:spacing w:before="4" w:after="0" w:line="239" w:lineRule="auto"/>
        <w:ind w:right="6520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z w:val="20"/>
          <w:szCs w:val="20"/>
        </w:rPr>
        <w:lastRenderedPageBreak/>
        <w:t>W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are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d</w:t>
      </w:r>
      <w:r>
        <w:rPr>
          <w:rFonts w:ascii="Calibri" w:eastAsia="Calibri" w:hAnsi="Calibri" w:cs="Calibri"/>
          <w:sz w:val="20"/>
          <w:szCs w:val="20"/>
        </w:rPr>
        <w:t>ata i</w:t>
      </w:r>
      <w:r>
        <w:rPr>
          <w:rFonts w:ascii="Calibri" w:eastAsia="Calibri" w:hAnsi="Calibri" w:cs="Calibri"/>
          <w:spacing w:val="-1"/>
          <w:sz w:val="20"/>
          <w:szCs w:val="20"/>
        </w:rPr>
        <w:t>npu</w:t>
      </w:r>
      <w:r>
        <w:rPr>
          <w:rFonts w:ascii="Calibri" w:eastAsia="Calibri" w:hAnsi="Calibri" w:cs="Calibri"/>
          <w:sz w:val="20"/>
          <w:szCs w:val="20"/>
        </w:rPr>
        <w:t>ts? W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task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per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rm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?</w:t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80" w:bottom="240" w:left="1200" w:header="720" w:footer="720" w:gutter="0"/>
          <w:cols w:num="2" w:space="720" w:equalWidth="0">
            <w:col w:w="1439" w:space="141"/>
            <w:col w:w="9080"/>
          </w:cols>
        </w:sectPr>
      </w:pPr>
    </w:p>
    <w:p w:rsidR="00861DC8" w:rsidRDefault="00FB52AD">
      <w:pPr>
        <w:spacing w:after="0" w:line="244" w:lineRule="exact"/>
        <w:ind w:left="17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lastRenderedPageBreak/>
        <w:t>1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lg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thm</w:t>
      </w:r>
    </w:p>
    <w:p w:rsidR="00861DC8" w:rsidRDefault="00FB52AD">
      <w:pPr>
        <w:spacing w:after="0" w:line="241" w:lineRule="exact"/>
        <w:ind w:left="17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2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ata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>wra</w:t>
      </w:r>
      <w:r>
        <w:rPr>
          <w:rFonts w:ascii="Calibri" w:eastAsia="Calibri" w:hAnsi="Calibri" w:cs="Calibri"/>
          <w:spacing w:val="-1"/>
          <w:sz w:val="20"/>
          <w:szCs w:val="20"/>
        </w:rPr>
        <w:t>ng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in</w:t>
      </w:r>
      <w:r>
        <w:rPr>
          <w:rFonts w:ascii="Calibri" w:eastAsia="Calibri" w:hAnsi="Calibri" w:cs="Calibri"/>
          <w:sz w:val="20"/>
          <w:szCs w:val="20"/>
        </w:rPr>
        <w:t>g</w:t>
      </w:r>
      <w:ins w:id="0" w:author="Anstee, Janet (O&amp;A, Black Mountain)" w:date="2014-10-22T12:08:00Z">
        <w:r w:rsidR="0057616A">
          <w:rPr>
            <w:rFonts w:ascii="Calibri" w:eastAsia="Calibri" w:hAnsi="Calibri" w:cs="Calibri"/>
            <w:sz w:val="20"/>
            <w:szCs w:val="20"/>
          </w:rPr>
          <w:t xml:space="preserve"> </w:t>
        </w:r>
        <w:r w:rsidR="0057616A">
          <w:rPr>
            <w:rFonts w:ascii="Calibri" w:eastAsia="Calibri" w:hAnsi="Calibri" w:cs="Calibri"/>
            <w:sz w:val="20"/>
            <w:szCs w:val="20"/>
          </w:rPr>
          <w:t>–</w:t>
        </w:r>
        <w:r w:rsidR="0057616A">
          <w:rPr>
            <w:rFonts w:ascii="Calibri" w:eastAsia="Calibri" w:hAnsi="Calibri" w:cs="Calibri"/>
            <w:sz w:val="20"/>
            <w:szCs w:val="20"/>
          </w:rPr>
          <w:t xml:space="preserve"> this needs to be discussed with Simon Oldfield </w:t>
        </w:r>
        <w:r w:rsidR="0057616A">
          <w:rPr>
            <w:rFonts w:ascii="Calibri" w:eastAsia="Calibri" w:hAnsi="Calibri" w:cs="Calibri"/>
            <w:sz w:val="20"/>
            <w:szCs w:val="20"/>
          </w:rPr>
          <w:t>–</w:t>
        </w:r>
        <w:proofErr w:type="gramEnd"/>
        <w:r w:rsidR="0057616A">
          <w:rPr>
            <w:rFonts w:ascii="Calibri" w:eastAsia="Calibri" w:hAnsi="Calibri" w:cs="Calibri"/>
            <w:sz w:val="20"/>
            <w:szCs w:val="20"/>
          </w:rPr>
          <w:t xml:space="preserve"> assume at this stage that we a</w:t>
        </w:r>
      </w:ins>
      <w:ins w:id="1" w:author="Anstee, Janet (O&amp;A, Black Mountain)" w:date="2014-10-22T12:09:00Z">
        <w:r w:rsidR="0057616A">
          <w:rPr>
            <w:rFonts w:ascii="Calibri" w:eastAsia="Calibri" w:hAnsi="Calibri" w:cs="Calibri"/>
            <w:sz w:val="20"/>
            <w:szCs w:val="20"/>
          </w:rPr>
          <w:t>re processing one pixel at a time.</w:t>
        </w:r>
      </w:ins>
    </w:p>
    <w:p w:rsidR="0057616A" w:rsidRDefault="00FB52AD">
      <w:pPr>
        <w:spacing w:before="3" w:after="0" w:line="240" w:lineRule="auto"/>
        <w:ind w:left="2255" w:right="6194" w:firstLine="9"/>
        <w:rPr>
          <w:ins w:id="2" w:author="Anstee, Janet (O&amp;A, Black Mountain)" w:date="2014-10-22T12:09:00Z"/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a)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at</w:t>
      </w:r>
      <w:proofErr w:type="gramEnd"/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transf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ins w:id="3" w:author="Anstee, Janet (O&amp;A, Black Mountain)" w:date="2014-10-22T12:09:00Z">
        <w:r w:rsidR="0057616A">
          <w:rPr>
            <w:rFonts w:ascii="Calibri" w:eastAsia="Calibri" w:hAnsi="Calibri" w:cs="Calibri"/>
            <w:sz w:val="20"/>
            <w:szCs w:val="20"/>
          </w:rPr>
          <w:t xml:space="preserve"> </w:t>
        </w:r>
        <w:r w:rsidR="0057616A">
          <w:rPr>
            <w:rFonts w:ascii="Calibri" w:eastAsia="Calibri" w:hAnsi="Calibri" w:cs="Calibri"/>
            <w:sz w:val="20"/>
            <w:szCs w:val="20"/>
          </w:rPr>
          <w:t>–</w:t>
        </w:r>
        <w:r w:rsidR="0057616A">
          <w:rPr>
            <w:rFonts w:ascii="Calibri" w:eastAsia="Calibri" w:hAnsi="Calibri" w:cs="Calibri"/>
            <w:sz w:val="20"/>
            <w:szCs w:val="20"/>
          </w:rPr>
          <w:t xml:space="preserve"> pixel is a spectrum</w:t>
        </w:r>
      </w:ins>
    </w:p>
    <w:p w:rsidR="00861DC8" w:rsidRDefault="00FB52AD">
      <w:pPr>
        <w:spacing w:before="3" w:after="0" w:line="240" w:lineRule="auto"/>
        <w:ind w:left="2255" w:right="6194" w:firstLine="9"/>
        <w:rPr>
          <w:rFonts w:ascii="Calibri" w:eastAsia="Calibri" w:hAnsi="Calibri" w:cs="Calibri"/>
          <w:sz w:val="20"/>
          <w:szCs w:val="20"/>
        </w:rPr>
      </w:pPr>
      <w:del w:id="4" w:author="Anstee, Janet (O&amp;A, Black Mountain)" w:date="2014-10-22T12:09:00Z">
        <w:r w:rsidDel="0057616A">
          <w:rPr>
            <w:rFonts w:ascii="Calibri" w:eastAsia="Calibri" w:hAnsi="Calibri" w:cs="Calibri"/>
            <w:sz w:val="20"/>
            <w:szCs w:val="20"/>
          </w:rPr>
          <w:delText xml:space="preserve"> </w:delText>
        </w:r>
      </w:del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Tili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</w:p>
    <w:p w:rsidR="00861DC8" w:rsidRDefault="00FB52AD">
      <w:pPr>
        <w:spacing w:after="0" w:line="240" w:lineRule="exact"/>
        <w:ind w:left="2275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Reas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ly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til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</w:t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80" w:bottom="240" w:left="1200" w:header="720" w:footer="720" w:gutter="0"/>
          <w:cols w:space="720"/>
        </w:sectPr>
      </w:pPr>
    </w:p>
    <w:p w:rsidR="00861DC8" w:rsidRDefault="00FB52AD">
      <w:pPr>
        <w:spacing w:before="3" w:after="0" w:line="240" w:lineRule="auto"/>
        <w:ind w:left="1216" w:right="-20" w:hanging="2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iii</w:t>
      </w:r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del w:id="5" w:author="Anstee, Janet (O&amp;A, Black Mountain)" w:date="2014-10-22T12:10:00Z">
        <w:r w:rsidDel="0057616A">
          <w:rPr>
            <w:rFonts w:ascii="Calibri" w:eastAsia="Calibri" w:hAnsi="Calibri" w:cs="Calibri"/>
            <w:sz w:val="20"/>
            <w:szCs w:val="20"/>
          </w:rPr>
          <w:delText>iv</w:delText>
        </w:r>
      </w:del>
      <w:r>
        <w:rPr>
          <w:rFonts w:ascii="Calibri" w:eastAsia="Calibri" w:hAnsi="Calibri" w:cs="Calibri"/>
          <w:sz w:val="20"/>
          <w:szCs w:val="20"/>
        </w:rPr>
        <w:t>.</w:t>
      </w:r>
    </w:p>
    <w:p w:rsidR="0057616A" w:rsidRDefault="00FB52AD">
      <w:pPr>
        <w:spacing w:before="3" w:after="0" w:line="240" w:lineRule="auto"/>
        <w:ind w:right="6700"/>
        <w:rPr>
          <w:ins w:id="6" w:author="Anstee, Janet (O&amp;A, Black Mountain)" w:date="2014-10-22T12:10:00Z"/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z w:val="20"/>
          <w:szCs w:val="20"/>
        </w:rPr>
        <w:lastRenderedPageBreak/>
        <w:t>W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tp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are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expec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ed?</w:t>
      </w:r>
      <w:del w:id="7" w:author="Anstee, Janet (O&amp;A, Black Mountain)" w:date="2014-10-22T12:10:00Z">
        <w:r w:rsidDel="0057616A">
          <w:rPr>
            <w:rFonts w:ascii="Calibri" w:eastAsia="Calibri" w:hAnsi="Calibri" w:cs="Calibri"/>
            <w:sz w:val="20"/>
            <w:szCs w:val="20"/>
          </w:rPr>
          <w:delText xml:space="preserve"> </w:delText>
        </w:r>
      </w:del>
      <w:ins w:id="8" w:author="Anstee, Janet (O&amp;A, Black Mountain)" w:date="2014-10-22T12:10:00Z">
        <w:r w:rsidR="0057616A">
          <w:rPr>
            <w:rFonts w:ascii="Calibri" w:eastAsia="Calibri" w:hAnsi="Calibri" w:cs="Calibri"/>
            <w:sz w:val="20"/>
            <w:szCs w:val="20"/>
          </w:rPr>
          <w:t>Range</w:t>
        </w:r>
        <w:proofErr w:type="spellEnd"/>
        <w:r w:rsidR="0057616A">
          <w:rPr>
            <w:rFonts w:ascii="Calibri" w:eastAsia="Calibri" w:hAnsi="Calibri" w:cs="Calibri"/>
            <w:sz w:val="20"/>
            <w:szCs w:val="20"/>
          </w:rPr>
          <w:t xml:space="preserve"> of raster outputs</w:t>
        </w:r>
      </w:ins>
    </w:p>
    <w:p w:rsidR="00861DC8" w:rsidRDefault="0057616A">
      <w:pPr>
        <w:spacing w:before="3" w:after="0" w:line="240" w:lineRule="auto"/>
        <w:ind w:right="6700"/>
        <w:rPr>
          <w:rFonts w:ascii="Calibri" w:eastAsia="Calibri" w:hAnsi="Calibri" w:cs="Calibri"/>
          <w:sz w:val="20"/>
          <w:szCs w:val="20"/>
        </w:rPr>
      </w:pPr>
      <w:proofErr w:type="spellStart"/>
      <w:ins w:id="9" w:author="Anstee, Janet (O&amp;A, Black Mountain)" w:date="2014-10-22T12:10:00Z">
        <w:r>
          <w:rPr>
            <w:rFonts w:ascii="Calibri" w:eastAsia="Calibri" w:hAnsi="Calibri" w:cs="Calibri"/>
            <w:sz w:val="20"/>
            <w:szCs w:val="20"/>
          </w:rPr>
          <w:t>iv.</w:t>
        </w:r>
      </w:ins>
      <w:r w:rsidR="00FB52AD">
        <w:rPr>
          <w:rFonts w:ascii="Calibri" w:eastAsia="Calibri" w:hAnsi="Calibri" w:cs="Calibri"/>
          <w:sz w:val="20"/>
          <w:szCs w:val="20"/>
        </w:rPr>
        <w:t>Testi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ng</w:t>
      </w:r>
      <w:proofErr w:type="spellEnd"/>
      <w:r w:rsidR="00FB52AD">
        <w:rPr>
          <w:rFonts w:ascii="Calibri" w:eastAsia="Calibri" w:hAnsi="Calibri" w:cs="Calibri"/>
          <w:sz w:val="20"/>
          <w:szCs w:val="20"/>
        </w:rPr>
        <w:t>:</w:t>
      </w:r>
      <w:ins w:id="10" w:author="Anstee, Janet (O&amp;A, Black Mountain)" w:date="2014-10-22T12:10:00Z">
        <w:r>
          <w:rPr>
            <w:rFonts w:ascii="Calibri" w:eastAsia="Calibri" w:hAnsi="Calibri" w:cs="Calibri"/>
            <w:sz w:val="20"/>
            <w:szCs w:val="20"/>
          </w:rPr>
          <w:t xml:space="preserve"> (not yet)</w:t>
        </w:r>
      </w:ins>
    </w:p>
    <w:p w:rsidR="00861DC8" w:rsidRDefault="00861DC8">
      <w:pPr>
        <w:spacing w:after="0"/>
        <w:sectPr w:rsidR="00861DC8">
          <w:type w:val="continuous"/>
          <w:pgSz w:w="11940" w:h="16880"/>
          <w:pgMar w:top="680" w:right="80" w:bottom="240" w:left="1200" w:header="720" w:footer="720" w:gutter="0"/>
          <w:cols w:num="2" w:space="720" w:equalWidth="0">
            <w:col w:w="1440" w:space="140"/>
            <w:col w:w="9080"/>
          </w:cols>
        </w:sectPr>
      </w:pPr>
    </w:p>
    <w:p w:rsidR="00861DC8" w:rsidRDefault="00FB52AD">
      <w:pPr>
        <w:spacing w:after="0" w:line="244" w:lineRule="exact"/>
        <w:ind w:left="17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lastRenderedPageBreak/>
        <w:t>1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Kn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wn</w:t>
      </w:r>
      <w:r>
        <w:rPr>
          <w:rFonts w:ascii="Calibri" w:eastAsia="Calibri" w:hAnsi="Calibri" w:cs="Calibri"/>
          <w:spacing w:val="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ec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tp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iv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npu</w:t>
      </w:r>
      <w:r>
        <w:rPr>
          <w:rFonts w:ascii="Calibri" w:eastAsia="Calibri" w:hAnsi="Calibri" w:cs="Calibri"/>
          <w:sz w:val="20"/>
          <w:szCs w:val="20"/>
        </w:rPr>
        <w:t>ts</w:t>
      </w:r>
    </w:p>
    <w:p w:rsidR="00861DC8" w:rsidRDefault="00FB52AD">
      <w:pPr>
        <w:spacing w:after="0" w:line="241" w:lineRule="exact"/>
        <w:ind w:left="17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2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si</w:t>
      </w:r>
      <w:r>
        <w:rPr>
          <w:rFonts w:ascii="Calibri" w:eastAsia="Calibri" w:hAnsi="Calibri" w:cs="Calibri"/>
          <w:spacing w:val="-1"/>
          <w:sz w:val="20"/>
          <w:szCs w:val="20"/>
        </w:rPr>
        <w:t>ng</w:t>
      </w:r>
      <w:r>
        <w:rPr>
          <w:rFonts w:ascii="Calibri" w:eastAsia="Calibri" w:hAnsi="Calibri" w:cs="Calibri"/>
          <w:sz w:val="20"/>
          <w:szCs w:val="20"/>
        </w:rPr>
        <w:t>le-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ixel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un</w:t>
      </w:r>
      <w:r>
        <w:rPr>
          <w:rFonts w:ascii="Calibri" w:eastAsia="Calibri" w:hAnsi="Calibri" w:cs="Calibri"/>
          <w:sz w:val="20"/>
          <w:szCs w:val="20"/>
        </w:rPr>
        <w:t>it tests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p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au</w:t>
      </w:r>
      <w:r>
        <w:rPr>
          <w:rFonts w:ascii="Calibri" w:eastAsia="Calibri" w:hAnsi="Calibri" w:cs="Calibri"/>
          <w:sz w:val="20"/>
          <w:szCs w:val="20"/>
        </w:rPr>
        <w:t>si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le?</w:t>
      </w:r>
    </w:p>
    <w:p w:rsidR="00861DC8" w:rsidRDefault="00FB52AD">
      <w:pPr>
        <w:spacing w:before="3" w:after="0" w:line="240" w:lineRule="auto"/>
        <w:ind w:left="1581" w:right="655" w:hanging="28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 there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ly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way to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is</w:t>
      </w:r>
      <w:proofErr w:type="gramEnd"/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ste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ld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it be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reasona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le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u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igu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select</w:t>
      </w:r>
      <w:r>
        <w:rPr>
          <w:rFonts w:ascii="Calibri" w:eastAsia="Calibri" w:hAnsi="Calibri" w:cs="Calibri"/>
          <w:spacing w:val="1"/>
          <w:sz w:val="20"/>
          <w:szCs w:val="20"/>
        </w:rPr>
        <w:t>/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upp</w:t>
      </w:r>
      <w:r>
        <w:rPr>
          <w:rFonts w:ascii="Calibri" w:eastAsia="Calibri" w:hAnsi="Calibri" w:cs="Calibri"/>
          <w:sz w:val="20"/>
          <w:szCs w:val="20"/>
        </w:rPr>
        <w:t>ly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 a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ate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un</w:t>
      </w:r>
      <w:r>
        <w:rPr>
          <w:rFonts w:ascii="Calibri" w:eastAsia="Calibri" w:hAnsi="Calibri" w:cs="Calibri"/>
          <w:sz w:val="20"/>
          <w:szCs w:val="20"/>
        </w:rPr>
        <w:t>cti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?</w:t>
      </w:r>
      <w:ins w:id="11" w:author="Anstee, Janet (O&amp;A, Black Mountain)" w:date="2014-10-22T12:11:00Z">
        <w:r w:rsidR="0057616A">
          <w:rPr>
            <w:rFonts w:ascii="Calibri" w:eastAsia="Calibri" w:hAnsi="Calibri" w:cs="Calibri"/>
            <w:sz w:val="20"/>
            <w:szCs w:val="20"/>
          </w:rPr>
          <w:t xml:space="preserve"> Configurable steps would include parameter start ranges and methods and the error evaluation.</w:t>
        </w:r>
      </w:ins>
    </w:p>
    <w:p w:rsidR="00861DC8" w:rsidRDefault="00FB52AD">
      <w:pPr>
        <w:spacing w:after="0" w:line="240" w:lineRule="exact"/>
        <w:ind w:left="17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1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igu</w:t>
      </w:r>
      <w:r>
        <w:rPr>
          <w:rFonts w:ascii="Calibri" w:eastAsia="Calibri" w:hAnsi="Calibri" w:cs="Calibri"/>
          <w:sz w:val="20"/>
          <w:szCs w:val="20"/>
        </w:rPr>
        <w:t>ra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le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un</w:t>
      </w:r>
      <w:r>
        <w:rPr>
          <w:rFonts w:ascii="Calibri" w:eastAsia="Calibri" w:hAnsi="Calibri" w:cs="Calibri"/>
          <w:sz w:val="20"/>
          <w:szCs w:val="20"/>
        </w:rPr>
        <w:t>cti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 err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lu</w:t>
      </w:r>
      <w:r>
        <w:rPr>
          <w:rFonts w:ascii="Calibri" w:eastAsia="Calibri" w:hAnsi="Calibri" w:cs="Calibri"/>
          <w:sz w:val="20"/>
          <w:szCs w:val="20"/>
        </w:rPr>
        <w:t>ati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</w:p>
    <w:p w:rsidR="00861DC8" w:rsidRDefault="00FB52AD">
      <w:pPr>
        <w:spacing w:before="3" w:after="0" w:line="241" w:lineRule="exact"/>
        <w:ind w:left="813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c.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rec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1"/>
          <w:sz w:val="20"/>
          <w:szCs w:val="20"/>
        </w:rPr>
        <w:t>qu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?</w:t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80" w:bottom="240" w:left="1200" w:header="720" w:footer="720" w:gutter="0"/>
          <w:cols w:space="720"/>
        </w:sectPr>
      </w:pPr>
    </w:p>
    <w:p w:rsidR="00861DC8" w:rsidRDefault="00FB52AD">
      <w:pPr>
        <w:spacing w:before="3" w:after="0" w:line="240" w:lineRule="auto"/>
        <w:ind w:left="1214" w:right="-20" w:firstLine="92"/>
        <w:jc w:val="right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 xml:space="preserve">. </w:t>
      </w:r>
      <w:r>
        <w:rPr>
          <w:rFonts w:ascii="Calibri" w:eastAsia="Calibri" w:hAnsi="Calibri" w:cs="Calibri"/>
          <w:sz w:val="20"/>
          <w:szCs w:val="20"/>
        </w:rPr>
        <w:t xml:space="preserve">ii. </w:t>
      </w:r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t>iii</w:t>
      </w:r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>.</w:t>
      </w:r>
    </w:p>
    <w:p w:rsidR="00861DC8" w:rsidRDefault="00FB52AD">
      <w:pPr>
        <w:spacing w:before="3" w:after="0" w:line="240" w:lineRule="auto"/>
        <w:ind w:right="-20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z w:val="20"/>
          <w:szCs w:val="20"/>
        </w:rPr>
        <w:lastRenderedPageBreak/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ing</w:t>
      </w:r>
      <w:r>
        <w:rPr>
          <w:rFonts w:ascii="Calibri" w:eastAsia="Calibri" w:hAnsi="Calibri" w:cs="Calibri"/>
          <w:sz w:val="20"/>
          <w:szCs w:val="20"/>
        </w:rPr>
        <w:t>le</w:t>
      </w:r>
    </w:p>
    <w:p w:rsidR="00861DC8" w:rsidRDefault="00FB52AD">
      <w:pPr>
        <w:spacing w:after="0" w:line="240" w:lineRule="auto"/>
        <w:ind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Do</w:t>
      </w:r>
      <w:r>
        <w:rPr>
          <w:rFonts w:ascii="Calibri" w:eastAsia="Calibri" w:hAnsi="Calibri" w:cs="Calibri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le</w:t>
      </w:r>
      <w:ins w:id="12" w:author="Anstee, Janet (O&amp;A, Black Mountain)" w:date="2014-10-22T12:12:00Z">
        <w:r w:rsidR="0057616A">
          <w:rPr>
            <w:rFonts w:ascii="Calibri" w:eastAsia="Calibri" w:hAnsi="Calibri" w:cs="Calibri"/>
            <w:sz w:val="20"/>
            <w:szCs w:val="20"/>
          </w:rPr>
          <w:t xml:space="preserve"> yes at least</w:t>
        </w:r>
      </w:ins>
    </w:p>
    <w:p w:rsidR="00861DC8" w:rsidRDefault="00FB52AD">
      <w:pPr>
        <w:spacing w:after="0" w:line="240" w:lineRule="exact"/>
        <w:ind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xed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pacing w:val="1"/>
          <w:sz w:val="20"/>
          <w:szCs w:val="20"/>
        </w:rPr>
        <w:t>ov</w:t>
      </w:r>
      <w:r>
        <w:rPr>
          <w:rFonts w:ascii="Calibri" w:eastAsia="Calibri" w:hAnsi="Calibri" w:cs="Calibri"/>
          <w:sz w:val="20"/>
          <w:szCs w:val="20"/>
        </w:rPr>
        <w:t>e,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selectable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each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un</w:t>
      </w:r>
      <w:r>
        <w:rPr>
          <w:rFonts w:ascii="Calibri" w:eastAsia="Calibri" w:hAnsi="Calibri" w:cs="Calibri"/>
          <w:sz w:val="20"/>
          <w:szCs w:val="20"/>
        </w:rPr>
        <w:t>?</w:t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80" w:bottom="240" w:left="1200" w:header="720" w:footer="720" w:gutter="0"/>
          <w:cols w:num="2" w:space="720" w:equalWidth="0">
            <w:col w:w="1439" w:space="141"/>
            <w:col w:w="9080"/>
          </w:cols>
        </w:sectPr>
      </w:pPr>
    </w:p>
    <w:p w:rsidR="00861DC8" w:rsidRDefault="00FB52AD">
      <w:pPr>
        <w:spacing w:after="0" w:line="241" w:lineRule="exact"/>
        <w:ind w:left="792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d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ere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vis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proofErr w:type="spellEnd"/>
      <w:r>
        <w:rPr>
          <w:rFonts w:ascii="Calibri" w:eastAsia="Calibri" w:hAnsi="Calibri" w:cs="Calibri"/>
          <w:spacing w:val="1"/>
          <w:sz w:val="20"/>
          <w:szCs w:val="20"/>
        </w:rPr>
        <w:t>/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lotti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1"/>
          <w:sz w:val="20"/>
          <w:szCs w:val="20"/>
        </w:rPr>
        <w:t>qu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ts?</w:t>
      </w:r>
      <w:ins w:id="13" w:author="Anstee, Janet (O&amp;A, Black Mountain)" w:date="2014-10-22T12:13:00Z">
        <w:r w:rsidR="0057616A">
          <w:rPr>
            <w:rFonts w:ascii="Calibri" w:eastAsia="Calibri" w:hAnsi="Calibri" w:cs="Calibri"/>
            <w:sz w:val="20"/>
            <w:szCs w:val="20"/>
          </w:rPr>
          <w:t xml:space="preserve"> </w:t>
        </w:r>
        <w:proofErr w:type="gramStart"/>
        <w:r w:rsidR="0057616A">
          <w:rPr>
            <w:rFonts w:ascii="Calibri" w:eastAsia="Calibri" w:hAnsi="Calibri" w:cs="Calibri"/>
            <w:sz w:val="20"/>
            <w:szCs w:val="20"/>
          </w:rPr>
          <w:t>no</w:t>
        </w:r>
      </w:ins>
      <w:proofErr w:type="gramEnd"/>
      <w:ins w:id="14" w:author="Anstee, Janet (O&amp;A, Black Mountain)" w:date="2014-10-22T12:12:00Z">
        <w:r w:rsidR="0057616A">
          <w:rPr>
            <w:rFonts w:ascii="Calibri" w:eastAsia="Calibri" w:hAnsi="Calibri" w:cs="Calibri"/>
            <w:sz w:val="20"/>
            <w:szCs w:val="20"/>
          </w:rPr>
          <w:t xml:space="preserve"> </w:t>
        </w:r>
      </w:ins>
    </w:p>
    <w:p w:rsidR="00861DC8" w:rsidRDefault="00FB52AD">
      <w:pPr>
        <w:spacing w:before="3" w:after="0" w:line="240" w:lineRule="auto"/>
        <w:ind w:left="1581" w:right="175" w:hanging="238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pacing w:val="-1"/>
          <w:sz w:val="20"/>
          <w:szCs w:val="20"/>
        </w:rPr>
        <w:t>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p</w:t>
      </w:r>
      <w:r>
        <w:rPr>
          <w:rFonts w:ascii="Calibri" w:eastAsia="Calibri" w:hAnsi="Calibri" w:cs="Calibri"/>
          <w:sz w:val="20"/>
          <w:szCs w:val="20"/>
        </w:rPr>
        <w:t>reference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lea</w:t>
      </w: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 xml:space="preserve">s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Py</w:t>
      </w:r>
      <w:r>
        <w:rPr>
          <w:rFonts w:ascii="Calibri" w:eastAsia="Calibri" w:hAnsi="Calibri" w:cs="Calibri"/>
          <w:sz w:val="20"/>
          <w:szCs w:val="20"/>
        </w:rPr>
        <w:t>thon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e.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In</w:t>
      </w:r>
      <w:r>
        <w:rPr>
          <w:rFonts w:ascii="Calibri" w:eastAsia="Calibri" w:hAnsi="Calibri" w:cs="Calibri"/>
          <w:sz w:val="20"/>
          <w:szCs w:val="20"/>
        </w:rPr>
        <w:t>stea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write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the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tp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stan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ard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le format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(eg 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CDF</w:t>
      </w:r>
      <w:proofErr w:type="spellEnd"/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with </w:t>
      </w:r>
      <w:hyperlink r:id="rId9"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CF</w:t>
        </w:r>
        <w:r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v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ention</w:t>
        </w:r>
        <w:r>
          <w:rPr>
            <w:rFonts w:ascii="Calibri" w:eastAsia="Calibri" w:hAnsi="Calibri" w:cs="Calibri"/>
            <w:color w:val="0000FF"/>
            <w:spacing w:val="-6"/>
            <w:sz w:val="20"/>
            <w:szCs w:val="20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at</w:t>
        </w:r>
        <w:r>
          <w:rPr>
            <w:rFonts w:ascii="Calibri" w:eastAsia="Calibri" w:hAnsi="Calibri" w:cs="Calibri"/>
            <w:color w:val="0000FF"/>
            <w:spacing w:val="2"/>
            <w:sz w:val="20"/>
            <w:szCs w:val="20"/>
            <w:u w:val="single" w:color="0000FF"/>
          </w:rPr>
          <w:t>a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>),</w:t>
      </w:r>
      <w:r>
        <w:rPr>
          <w:rFonts w:ascii="Calibri" w:eastAsia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sz w:val="20"/>
          <w:szCs w:val="20"/>
        </w:rPr>
        <w:t>d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lea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color w:val="000000"/>
          <w:sz w:val="20"/>
          <w:szCs w:val="20"/>
        </w:rPr>
        <w:t>e</w:t>
      </w:r>
      <w:r>
        <w:rPr>
          <w:rFonts w:ascii="Calibri" w:eastAsia="Calibri" w:hAnsi="Calibri" w:cs="Calibri"/>
          <w:color w:val="000000"/>
          <w:spacing w:val="-3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color w:val="000000"/>
          <w:sz w:val="20"/>
          <w:szCs w:val="20"/>
        </w:rPr>
        <w:t>i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su</w:t>
      </w:r>
      <w:r>
        <w:rPr>
          <w:rFonts w:ascii="Calibri" w:eastAsia="Calibri" w:hAnsi="Calibri" w:cs="Calibri"/>
          <w:color w:val="000000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color w:val="000000"/>
          <w:sz w:val="20"/>
          <w:szCs w:val="20"/>
        </w:rPr>
        <w:t>i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000000"/>
          <w:sz w:val="20"/>
          <w:szCs w:val="20"/>
        </w:rPr>
        <w:t>ation</w:t>
      </w:r>
      <w:proofErr w:type="spellEnd"/>
      <w:r>
        <w:rPr>
          <w:rFonts w:ascii="Calibri" w:eastAsia="Calibri" w:hAnsi="Calibri" w:cs="Calibri"/>
          <w:color w:val="00000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to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sz w:val="20"/>
          <w:szCs w:val="20"/>
        </w:rPr>
        <w:t>y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 xml:space="preserve"> nu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000000"/>
          <w:sz w:val="20"/>
          <w:szCs w:val="20"/>
        </w:rPr>
        <w:t>er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color w:val="000000"/>
          <w:sz w:val="20"/>
          <w:szCs w:val="20"/>
        </w:rPr>
        <w:t>f</w:t>
      </w:r>
      <w:r>
        <w:rPr>
          <w:rFonts w:ascii="Calibri" w:eastAsia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color w:val="000000"/>
          <w:sz w:val="20"/>
          <w:szCs w:val="20"/>
        </w:rPr>
        <w:t>ther</w:t>
      </w:r>
      <w:r>
        <w:rPr>
          <w:rFonts w:ascii="Calibri" w:eastAsia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t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oo</w:t>
      </w:r>
      <w:r>
        <w:rPr>
          <w:rFonts w:ascii="Calibri" w:eastAsia="Calibri" w:hAnsi="Calibri" w:cs="Calibri"/>
          <w:color w:val="000000"/>
          <w:sz w:val="20"/>
          <w:szCs w:val="20"/>
        </w:rPr>
        <w:t>ls</w:t>
      </w:r>
      <w:r>
        <w:rPr>
          <w:rFonts w:ascii="Calibri" w:eastAsia="Calibri" w:hAnsi="Calibri" w:cs="Calibri"/>
          <w:color w:val="00000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(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color w:val="000000"/>
          <w:sz w:val="20"/>
          <w:szCs w:val="20"/>
        </w:rPr>
        <w:t>cG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color w:val="000000"/>
          <w:sz w:val="20"/>
          <w:szCs w:val="20"/>
        </w:rPr>
        <w:t>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, QG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color w:val="000000"/>
          <w:sz w:val="20"/>
          <w:szCs w:val="20"/>
        </w:rPr>
        <w:t>S,</w:t>
      </w:r>
      <w:r>
        <w:rPr>
          <w:rFonts w:ascii="Calibri" w:eastAsia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G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color w:val="000000"/>
          <w:sz w:val="20"/>
          <w:szCs w:val="20"/>
        </w:rPr>
        <w:t>ass,</w:t>
      </w:r>
      <w:r>
        <w:rPr>
          <w:rFonts w:ascii="Calibri" w:eastAsia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color w:val="000000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000000"/>
          <w:sz w:val="20"/>
          <w:szCs w:val="20"/>
        </w:rPr>
        <w:t>ly,</w:t>
      </w:r>
      <w:r>
        <w:rPr>
          <w:rFonts w:ascii="Calibri" w:eastAsia="Calibri" w:hAnsi="Calibri" w:cs="Calibri"/>
          <w:color w:val="000000"/>
          <w:spacing w:val="-4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gd</w:t>
      </w:r>
      <w:r>
        <w:rPr>
          <w:rFonts w:ascii="Calibri" w:eastAsia="Calibri" w:hAnsi="Calibri" w:cs="Calibri"/>
          <w:color w:val="000000"/>
          <w:sz w:val="20"/>
          <w:szCs w:val="20"/>
        </w:rPr>
        <w:t>al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etc)</w:t>
      </w:r>
      <w:ins w:id="15" w:author="Anstee, Janet (O&amp;A, Black Mountain)" w:date="2014-10-22T12:14:00Z">
        <w:r w:rsidR="0057616A">
          <w:rPr>
            <w:rFonts w:ascii="Calibri" w:eastAsia="Calibri" w:hAnsi="Calibri" w:cs="Calibri"/>
            <w:color w:val="000000"/>
            <w:sz w:val="20"/>
            <w:szCs w:val="20"/>
          </w:rPr>
          <w:t xml:space="preserve"> great </w:t>
        </w:r>
        <w:r w:rsidR="0057616A">
          <w:rPr>
            <w:rFonts w:ascii="Calibri" w:eastAsia="Calibri" w:hAnsi="Calibri" w:cs="Calibri"/>
            <w:color w:val="000000"/>
            <w:sz w:val="20"/>
            <w:szCs w:val="20"/>
          </w:rPr>
          <w:t>–</w:t>
        </w:r>
        <w:r w:rsidR="0057616A">
          <w:rPr>
            <w:rFonts w:ascii="Calibri" w:eastAsia="Calibri" w:hAnsi="Calibri" w:cs="Calibri"/>
            <w:color w:val="000000"/>
            <w:sz w:val="20"/>
            <w:szCs w:val="20"/>
          </w:rPr>
          <w:t xml:space="preserve"> </w:t>
        </w:r>
        <w:r w:rsidR="0057616A">
          <w:rPr>
            <w:rFonts w:ascii="Calibri" w:eastAsia="Calibri" w:hAnsi="Calibri" w:cs="Calibri"/>
            <w:color w:val="000000"/>
            <w:sz w:val="20"/>
            <w:szCs w:val="20"/>
          </w:rPr>
          <w:t>sounds</w:t>
        </w:r>
        <w:r w:rsidR="0057616A">
          <w:rPr>
            <w:rFonts w:ascii="Calibri" w:eastAsia="Calibri" w:hAnsi="Calibri" w:cs="Calibri"/>
            <w:color w:val="000000"/>
            <w:sz w:val="20"/>
            <w:szCs w:val="20"/>
          </w:rPr>
          <w:t xml:space="preserve"> perfect (except for </w:t>
        </w:r>
        <w:proofErr w:type="spellStart"/>
        <w:r w:rsidR="0057616A">
          <w:rPr>
            <w:rFonts w:ascii="Calibri" w:eastAsia="Calibri" w:hAnsi="Calibri" w:cs="Calibri"/>
            <w:color w:val="000000"/>
            <w:sz w:val="20"/>
            <w:szCs w:val="20"/>
          </w:rPr>
          <w:t>netCDF</w:t>
        </w:r>
        <w:proofErr w:type="spellEnd"/>
        <w:r w:rsidR="0057616A">
          <w:rPr>
            <w:rFonts w:ascii="Calibri" w:eastAsia="Calibri" w:hAnsi="Calibri" w:cs="Calibri"/>
            <w:color w:val="000000"/>
            <w:sz w:val="20"/>
            <w:szCs w:val="20"/>
          </w:rPr>
          <w:t>, we need to discuss with AGDC developers regarding format.</w:t>
        </w:r>
      </w:ins>
    </w:p>
    <w:p w:rsidR="00861DC8" w:rsidRDefault="00FB52AD">
      <w:pPr>
        <w:spacing w:after="0" w:line="243" w:lineRule="exact"/>
        <w:ind w:left="17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1</w:t>
      </w:r>
      <w:r>
        <w:rPr>
          <w:rFonts w:ascii="Calibri" w:eastAsia="Calibri" w:hAnsi="Calibri" w:cs="Calibri"/>
          <w:position w:val="1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The</w:t>
      </w:r>
      <w:r>
        <w:rPr>
          <w:rFonts w:ascii="Calibri" w:eastAsia="Calibri" w:hAnsi="Calibri" w:cs="Calibri"/>
          <w:i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>l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imate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d F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i/>
          <w:spacing w:val="1"/>
          <w:position w:val="1"/>
          <w:sz w:val="20"/>
          <w:szCs w:val="20"/>
        </w:rPr>
        <w:t>r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ec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st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(CF)</w:t>
      </w:r>
      <w:r>
        <w:rPr>
          <w:rFonts w:ascii="Calibri" w:eastAsia="Calibri" w:hAnsi="Calibri" w:cs="Calibri"/>
          <w:i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>v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entions a</w:t>
      </w:r>
      <w:r>
        <w:rPr>
          <w:rFonts w:ascii="Calibri" w:eastAsia="Calibri" w:hAnsi="Calibri" w:cs="Calibri"/>
          <w:i/>
          <w:spacing w:val="1"/>
          <w:position w:val="1"/>
          <w:sz w:val="20"/>
          <w:szCs w:val="20"/>
        </w:rPr>
        <w:t>r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metad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ta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>v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entions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for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ear</w:t>
      </w:r>
      <w:r>
        <w:rPr>
          <w:rFonts w:ascii="Calibri" w:eastAsia="Calibri" w:hAnsi="Calibri" w:cs="Calibri"/>
          <w:i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h</w:t>
      </w:r>
      <w:r>
        <w:rPr>
          <w:rFonts w:ascii="Calibri" w:eastAsia="Calibri" w:hAnsi="Calibri" w:cs="Calibri"/>
          <w:i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sc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en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i/>
          <w:spacing w:val="-1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i/>
          <w:position w:val="1"/>
          <w:sz w:val="20"/>
          <w:szCs w:val="20"/>
        </w:rPr>
        <w:t>ta, intended to</w:t>
      </w:r>
    </w:p>
    <w:p w:rsidR="00861DC8" w:rsidRDefault="00FB52AD">
      <w:pPr>
        <w:spacing w:after="0" w:line="240" w:lineRule="auto"/>
        <w:ind w:left="2071"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i/>
          <w:sz w:val="20"/>
          <w:szCs w:val="20"/>
        </w:rPr>
        <w:t>pro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i/>
          <w:sz w:val="20"/>
          <w:szCs w:val="20"/>
        </w:rPr>
        <w:t>ote</w:t>
      </w:r>
      <w:proofErr w:type="gramEnd"/>
      <w:r>
        <w:rPr>
          <w:rFonts w:ascii="Calibri" w:eastAsia="Calibri" w:hAnsi="Calibri" w:cs="Calibri"/>
          <w:i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the p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i/>
          <w:sz w:val="20"/>
          <w:szCs w:val="20"/>
        </w:rPr>
        <w:t>o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i/>
          <w:sz w:val="20"/>
          <w:szCs w:val="20"/>
        </w:rPr>
        <w:t>e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i/>
          <w:sz w:val="20"/>
          <w:szCs w:val="20"/>
        </w:rPr>
        <w:t>si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i/>
          <w:sz w:val="20"/>
          <w:szCs w:val="20"/>
        </w:rPr>
        <w:t>g</w:t>
      </w:r>
      <w:r>
        <w:rPr>
          <w:rFonts w:ascii="Calibri" w:eastAsia="Calibri" w:hAnsi="Calibri" w:cs="Calibri"/>
          <w:i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a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i/>
          <w:sz w:val="20"/>
          <w:szCs w:val="20"/>
        </w:rPr>
        <w:t>d</w:t>
      </w:r>
      <w:r>
        <w:rPr>
          <w:rFonts w:ascii="Calibri" w:eastAsia="Calibri" w:hAnsi="Calibri" w:cs="Calibri"/>
          <w:i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sh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i/>
          <w:sz w:val="20"/>
          <w:szCs w:val="20"/>
        </w:rPr>
        <w:t>i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i/>
          <w:sz w:val="20"/>
          <w:szCs w:val="20"/>
        </w:rPr>
        <w:t>g</w:t>
      </w:r>
      <w:r>
        <w:rPr>
          <w:rFonts w:ascii="Calibri" w:eastAsia="Calibri" w:hAnsi="Calibri" w:cs="Calibri"/>
          <w:i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of f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i/>
          <w:sz w:val="20"/>
          <w:szCs w:val="20"/>
        </w:rPr>
        <w:t>les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created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with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the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i/>
          <w:sz w:val="20"/>
          <w:szCs w:val="20"/>
        </w:rPr>
        <w:t>etC</w:t>
      </w:r>
      <w:r>
        <w:rPr>
          <w:rFonts w:ascii="Calibri" w:eastAsia="Calibri" w:hAnsi="Calibri" w:cs="Calibri"/>
          <w:i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i/>
          <w:sz w:val="20"/>
          <w:szCs w:val="20"/>
        </w:rPr>
        <w:t>F</w:t>
      </w:r>
      <w:proofErr w:type="spellEnd"/>
      <w:r>
        <w:rPr>
          <w:rFonts w:ascii="Calibri" w:eastAsia="Calibri" w:hAnsi="Calibri" w:cs="Calibri"/>
          <w:i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A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i/>
          <w:sz w:val="20"/>
          <w:szCs w:val="20"/>
        </w:rPr>
        <w:t>p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i/>
          <w:sz w:val="20"/>
          <w:szCs w:val="20"/>
        </w:rPr>
        <w:t>i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i/>
          <w:sz w:val="20"/>
          <w:szCs w:val="20"/>
        </w:rPr>
        <w:t>ati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i/>
          <w:sz w:val="20"/>
          <w:szCs w:val="20"/>
        </w:rPr>
        <w:t>n</w:t>
      </w:r>
    </w:p>
    <w:p w:rsidR="00861DC8" w:rsidRDefault="00FB52AD">
      <w:pPr>
        <w:spacing w:after="0" w:line="244" w:lineRule="exact"/>
        <w:ind w:left="17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2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CF 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COAR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enti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are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su</w:t>
      </w:r>
      <w:r>
        <w:rPr>
          <w:rFonts w:ascii="Calibri" w:eastAsia="Calibri" w:hAnsi="Calibri" w:cs="Calibri"/>
          <w:spacing w:val="-1"/>
          <w:sz w:val="20"/>
          <w:szCs w:val="20"/>
        </w:rPr>
        <w:t>pp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rted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cGIS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10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1"/>
          <w:sz w:val="20"/>
          <w:szCs w:val="20"/>
        </w:rPr>
        <w:t>1</w:t>
      </w:r>
      <w:r>
        <w:rPr>
          <w:rFonts w:ascii="Calibri" w:eastAsia="Calibri" w:hAnsi="Calibri" w:cs="Calibri"/>
          <w:sz w:val="20"/>
          <w:szCs w:val="20"/>
        </w:rPr>
        <w:t>+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possi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ly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9</w:t>
      </w:r>
      <w:r>
        <w:rPr>
          <w:rFonts w:ascii="Calibri" w:eastAsia="Calibri" w:hAnsi="Calibri" w:cs="Calibri"/>
          <w:sz w:val="20"/>
          <w:szCs w:val="20"/>
        </w:rPr>
        <w:t>)</w:t>
      </w:r>
    </w:p>
    <w:p w:rsidR="00861DC8" w:rsidRDefault="00FB52AD">
      <w:pPr>
        <w:spacing w:after="0" w:line="240" w:lineRule="auto"/>
        <w:ind w:left="17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3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 ca</w:t>
      </w:r>
      <w:r>
        <w:rPr>
          <w:rFonts w:ascii="Calibri" w:eastAsia="Calibri" w:hAnsi="Calibri" w:cs="Calibri"/>
          <w:spacing w:val="-1"/>
          <w:sz w:val="20"/>
          <w:szCs w:val="20"/>
        </w:rPr>
        <w:t>n'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rm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ec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ly,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bu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what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I 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rea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ArcGIS</w:t>
      </w:r>
      <w:proofErr w:type="spellEnd"/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su</w:t>
      </w:r>
      <w:r>
        <w:rPr>
          <w:rFonts w:ascii="Calibri" w:eastAsia="Calibri" w:hAnsi="Calibri" w:cs="Calibri"/>
          <w:spacing w:val="-1"/>
          <w:sz w:val="20"/>
          <w:szCs w:val="20"/>
        </w:rPr>
        <w:t>pp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 xml:space="preserve">F 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n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as g</w:t>
      </w:r>
      <w:r>
        <w:rPr>
          <w:rFonts w:ascii="Calibri" w:eastAsia="Calibri" w:hAnsi="Calibri" w:cs="Calibri"/>
          <w:spacing w:val="1"/>
          <w:sz w:val="20"/>
          <w:szCs w:val="20"/>
        </w:rPr>
        <w:t>oo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 xml:space="preserve">as </w:t>
      </w:r>
      <w:r>
        <w:rPr>
          <w:rFonts w:ascii="Calibri" w:eastAsia="Calibri" w:hAnsi="Calibri" w:cs="Calibri"/>
          <w:color w:val="0000FF"/>
          <w:spacing w:val="-42"/>
          <w:sz w:val="20"/>
          <w:szCs w:val="20"/>
        </w:rPr>
        <w:t xml:space="preserve"> </w:t>
      </w:r>
      <w:proofErr w:type="gramEnd"/>
      <w:r w:rsidR="00861DC8">
        <w:fldChar w:fldCharType="begin"/>
      </w:r>
      <w:r w:rsidR="00861DC8">
        <w:instrText>HYPERLINK "http://resources.arcgis.com/en/help/main/10.1/index.html%23/What_is_netCDF_data/004600000001000000/" \h</w:instrText>
      </w:r>
      <w:r w:rsidR="00861DC8">
        <w:fldChar w:fldCharType="separate"/>
      </w:r>
      <w:r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su</w:t>
      </w:r>
      <w:r>
        <w:rPr>
          <w:rFonts w:ascii="Calibri" w:eastAsia="Calibri" w:hAnsi="Calibri" w:cs="Calibri"/>
          <w:color w:val="0000FF"/>
          <w:spacing w:val="-1"/>
          <w:sz w:val="20"/>
          <w:szCs w:val="20"/>
          <w:u w:val="single" w:color="0000FF"/>
        </w:rPr>
        <w:t>pp</w:t>
      </w:r>
      <w:r>
        <w:rPr>
          <w:rFonts w:ascii="Calibri" w:eastAsia="Calibri" w:hAnsi="Calibri" w:cs="Calibri"/>
          <w:color w:val="0000FF"/>
          <w:spacing w:val="1"/>
          <w:sz w:val="20"/>
          <w:szCs w:val="20"/>
          <w:u w:val="single" w:color="0000FF"/>
        </w:rPr>
        <w:t>o</w:t>
      </w:r>
      <w:r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rt</w:t>
      </w:r>
      <w:r>
        <w:rPr>
          <w:rFonts w:ascii="Calibri" w:eastAsia="Calibri" w:hAnsi="Calibri" w:cs="Calibri"/>
          <w:color w:val="0000FF"/>
          <w:spacing w:val="-2"/>
          <w:sz w:val="20"/>
          <w:szCs w:val="20"/>
          <w:u w:val="single" w:color="0000FF"/>
        </w:rPr>
        <w:t xml:space="preserve"> </w:t>
      </w:r>
      <w:r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f</w:t>
      </w:r>
      <w:r>
        <w:rPr>
          <w:rFonts w:ascii="Calibri" w:eastAsia="Calibri" w:hAnsi="Calibri" w:cs="Calibri"/>
          <w:color w:val="0000FF"/>
          <w:spacing w:val="1"/>
          <w:sz w:val="20"/>
          <w:szCs w:val="20"/>
          <w:u w:val="single" w:color="0000FF"/>
        </w:rPr>
        <w:t>o</w:t>
      </w:r>
      <w:r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r</w:t>
      </w:r>
      <w:r w:rsidR="00861DC8">
        <w:fldChar w:fldCharType="end"/>
      </w:r>
    </w:p>
    <w:p w:rsidR="00861DC8" w:rsidRDefault="00861DC8">
      <w:pPr>
        <w:spacing w:after="0" w:line="241" w:lineRule="exact"/>
        <w:ind w:left="2071" w:right="-20"/>
        <w:rPr>
          <w:rFonts w:ascii="Calibri" w:eastAsia="Calibri" w:hAnsi="Calibri" w:cs="Calibri"/>
          <w:sz w:val="20"/>
          <w:szCs w:val="20"/>
        </w:rPr>
      </w:pPr>
      <w:hyperlink r:id="rId10">
        <w:proofErr w:type="spellStart"/>
        <w:r w:rsidR="00FB52AD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N</w:t>
        </w:r>
        <w:r w:rsidR="00FB52AD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e</w:t>
        </w:r>
        <w:r w:rsidR="00FB52AD"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t</w:t>
        </w:r>
        <w:r w:rsidR="00FB52AD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C</w:t>
        </w:r>
        <w:r w:rsidR="00FB52AD"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D</w:t>
        </w:r>
        <w:r w:rsidR="00FB52AD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F</w:t>
        </w:r>
        <w:proofErr w:type="spellEnd"/>
      </w:hyperlink>
    </w:p>
    <w:p w:rsidR="00861DC8" w:rsidRDefault="00861DC8">
      <w:pPr>
        <w:spacing w:before="3" w:after="0" w:line="241" w:lineRule="exact"/>
        <w:ind w:left="562" w:right="-20"/>
        <w:rPr>
          <w:rFonts w:ascii="Calibri" w:eastAsia="Calibri" w:hAnsi="Calibri" w:cs="Calibri"/>
          <w:sz w:val="20"/>
          <w:szCs w:val="20"/>
        </w:rPr>
      </w:pPr>
      <w:r>
        <w:pict>
          <v:shape id="_x0000_i1027" type="#_x0000_t75" style="width:10.9pt;height:10.9pt;mso-position-horizontal-relative:char;mso-position-vertical-relative:line">
            <v:imagedata r:id="rId7" o:title=""/>
          </v:shape>
        </w:pict>
      </w:r>
      <w:r w:rsidR="00FB52AD">
        <w:rPr>
          <w:rFonts w:ascii="Calibri" w:eastAsia="Calibri" w:hAnsi="Calibri" w:cs="Calibri"/>
          <w:sz w:val="20"/>
          <w:szCs w:val="20"/>
        </w:rPr>
        <w:t xml:space="preserve">e.  </w:t>
      </w:r>
      <w:r w:rsidR="00FB52AD"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proofErr w:type="spellStart"/>
      <w:r w:rsidR="00FB52AD">
        <w:rPr>
          <w:rFonts w:ascii="Calibri" w:eastAsia="Calibri" w:hAnsi="Calibri" w:cs="Calibri"/>
          <w:spacing w:val="1"/>
          <w:sz w:val="20"/>
          <w:szCs w:val="20"/>
        </w:rPr>
        <w:t>P</w:t>
      </w:r>
      <w:r w:rsidR="00FB52AD">
        <w:rPr>
          <w:rFonts w:ascii="Calibri" w:eastAsia="Calibri" w:hAnsi="Calibri" w:cs="Calibri"/>
          <w:sz w:val="20"/>
          <w:szCs w:val="20"/>
        </w:rPr>
        <w:t>yS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a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m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bu</w:t>
      </w:r>
      <w:r w:rsidR="00FB52AD">
        <w:rPr>
          <w:rFonts w:ascii="Calibri" w:eastAsia="Calibri" w:hAnsi="Calibri" w:cs="Calibri"/>
          <w:sz w:val="20"/>
          <w:szCs w:val="20"/>
        </w:rPr>
        <w:t>ca</w:t>
      </w:r>
      <w:proofErr w:type="spellEnd"/>
      <w:r w:rsidR="00FB52AD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f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u</w:t>
      </w:r>
      <w:r w:rsidR="00FB52AD">
        <w:rPr>
          <w:rFonts w:ascii="Calibri" w:eastAsia="Calibri" w:hAnsi="Calibri" w:cs="Calibri"/>
          <w:sz w:val="20"/>
          <w:szCs w:val="20"/>
        </w:rPr>
        <w:t>l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l</w:t>
      </w:r>
      <w:r w:rsidR="00FB52AD">
        <w:rPr>
          <w:rFonts w:ascii="Calibri" w:eastAsia="Calibri" w:hAnsi="Calibri" w:cs="Calibri"/>
          <w:sz w:val="20"/>
          <w:szCs w:val="20"/>
        </w:rPr>
        <w:t>y</w:t>
      </w:r>
      <w:r w:rsidR="00FB52AD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f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un</w:t>
      </w:r>
      <w:r w:rsidR="00FB52AD">
        <w:rPr>
          <w:rFonts w:ascii="Calibri" w:eastAsia="Calibri" w:hAnsi="Calibri" w:cs="Calibri"/>
          <w:sz w:val="20"/>
          <w:szCs w:val="20"/>
        </w:rPr>
        <w:t>ction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a</w:t>
      </w:r>
      <w:r w:rsidR="00FB52AD">
        <w:rPr>
          <w:rFonts w:ascii="Calibri" w:eastAsia="Calibri" w:hAnsi="Calibri" w:cs="Calibri"/>
          <w:sz w:val="20"/>
          <w:szCs w:val="20"/>
        </w:rPr>
        <w:t>l</w:t>
      </w:r>
      <w:r w:rsidR="00FB52AD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b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o</w:t>
      </w:r>
      <w:r w:rsidR="00FB52AD">
        <w:rPr>
          <w:rFonts w:ascii="Calibri" w:eastAsia="Calibri" w:hAnsi="Calibri" w:cs="Calibri"/>
          <w:sz w:val="20"/>
          <w:szCs w:val="20"/>
        </w:rPr>
        <w:t>th</w:t>
      </w:r>
      <w:r w:rsidR="00FB52AD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with</w:t>
      </w:r>
      <w:r w:rsidR="00FB52AD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a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n</w:t>
      </w:r>
      <w:r w:rsidR="00FB52AD">
        <w:rPr>
          <w:rFonts w:ascii="Calibri" w:eastAsia="Calibri" w:hAnsi="Calibri" w:cs="Calibri"/>
          <w:sz w:val="20"/>
          <w:szCs w:val="20"/>
        </w:rPr>
        <w:t>d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wit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h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o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u</w:t>
      </w:r>
      <w:r w:rsidR="00FB52AD">
        <w:rPr>
          <w:rFonts w:ascii="Calibri" w:eastAsia="Calibri" w:hAnsi="Calibri" w:cs="Calibri"/>
          <w:sz w:val="20"/>
          <w:szCs w:val="20"/>
        </w:rPr>
        <w:t>t</w:t>
      </w:r>
      <w:r w:rsidR="00FB52AD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A</w:t>
      </w:r>
      <w:r w:rsidR="00FB52AD">
        <w:rPr>
          <w:rFonts w:ascii="Calibri" w:eastAsia="Calibri" w:hAnsi="Calibri" w:cs="Calibri"/>
          <w:sz w:val="20"/>
          <w:szCs w:val="20"/>
        </w:rPr>
        <w:t>GDC:</w:t>
      </w:r>
      <w:r w:rsidR="00FB52AD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w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h</w:t>
      </w:r>
      <w:r w:rsidR="00FB52AD">
        <w:rPr>
          <w:rFonts w:ascii="Calibri" w:eastAsia="Calibri" w:hAnsi="Calibri" w:cs="Calibri"/>
          <w:sz w:val="20"/>
          <w:szCs w:val="20"/>
        </w:rPr>
        <w:t>at</w:t>
      </w:r>
      <w:r w:rsidR="00FB52AD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is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the</w:t>
      </w:r>
      <w:r w:rsidR="00FB52AD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b</w:t>
      </w:r>
      <w:r w:rsidR="00FB52AD">
        <w:rPr>
          <w:rFonts w:ascii="Calibri" w:eastAsia="Calibri" w:hAnsi="Calibri" w:cs="Calibri"/>
          <w:sz w:val="20"/>
          <w:szCs w:val="20"/>
        </w:rPr>
        <w:t>est</w:t>
      </w:r>
      <w:r w:rsidR="00FB52AD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way</w:t>
      </w:r>
      <w:r w:rsidR="00FB52AD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to</w:t>
      </w:r>
      <w:r w:rsidR="00FB52AD"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ac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h</w:t>
      </w:r>
      <w:r w:rsidR="00FB52AD">
        <w:rPr>
          <w:rFonts w:ascii="Calibri" w:eastAsia="Calibri" w:hAnsi="Calibri" w:cs="Calibri"/>
          <w:sz w:val="20"/>
          <w:szCs w:val="20"/>
        </w:rPr>
        <w:t>ieve</w:t>
      </w:r>
      <w:r w:rsidR="00FB52AD"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proofErr w:type="spellStart"/>
      <w:r w:rsidR="00FB52AD">
        <w:rPr>
          <w:rFonts w:ascii="Calibri" w:eastAsia="Calibri" w:hAnsi="Calibri" w:cs="Calibri"/>
          <w:sz w:val="20"/>
          <w:szCs w:val="20"/>
        </w:rPr>
        <w:t>t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h</w:t>
      </w:r>
      <w:r w:rsidR="00FB52AD">
        <w:rPr>
          <w:rFonts w:ascii="Calibri" w:eastAsia="Calibri" w:hAnsi="Calibri" w:cs="Calibri"/>
          <w:sz w:val="20"/>
          <w:szCs w:val="20"/>
        </w:rPr>
        <w:t>i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s</w:t>
      </w:r>
      <w:proofErr w:type="gramStart"/>
      <w:r w:rsidR="00FB52AD">
        <w:rPr>
          <w:rFonts w:ascii="Calibri" w:eastAsia="Calibri" w:hAnsi="Calibri" w:cs="Calibri"/>
          <w:sz w:val="20"/>
          <w:szCs w:val="20"/>
        </w:rPr>
        <w:t>?</w:t>
      </w:r>
      <w:ins w:id="16" w:author="Anstee, Janet (O&amp;A, Black Mountain)" w:date="2014-10-22T12:15:00Z">
        <w:r w:rsidR="0057616A">
          <w:rPr>
            <w:rFonts w:ascii="Calibri" w:eastAsia="Calibri" w:hAnsi="Calibri" w:cs="Calibri"/>
            <w:sz w:val="20"/>
            <w:szCs w:val="20"/>
          </w:rPr>
          <w:t>yes</w:t>
        </w:r>
        <w:proofErr w:type="spellEnd"/>
        <w:proofErr w:type="gramEnd"/>
        <w:r w:rsidR="0057616A">
          <w:rPr>
            <w:rFonts w:ascii="Calibri" w:eastAsia="Calibri" w:hAnsi="Calibri" w:cs="Calibri"/>
            <w:sz w:val="20"/>
            <w:szCs w:val="20"/>
          </w:rPr>
          <w:t xml:space="preserve"> please</w:t>
        </w:r>
      </w:ins>
    </w:p>
    <w:p w:rsidR="00861DC8" w:rsidRDefault="00FB52AD">
      <w:pPr>
        <w:spacing w:before="3" w:after="0" w:line="241" w:lineRule="exact"/>
        <w:ind w:left="1343" w:right="-2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pacing w:val="-1"/>
          <w:sz w:val="20"/>
          <w:szCs w:val="20"/>
        </w:rPr>
        <w:t>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Sta</w:t>
      </w:r>
      <w:r>
        <w:rPr>
          <w:rFonts w:ascii="Calibri" w:eastAsia="Calibri" w:hAnsi="Calibri" w:cs="Calibri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eli</w:t>
      </w: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er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?</w:t>
      </w:r>
    </w:p>
    <w:p w:rsidR="00861DC8" w:rsidRDefault="00FB52AD">
      <w:pPr>
        <w:spacing w:before="3" w:after="0" w:line="241" w:lineRule="exact"/>
        <w:ind w:left="17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1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AGDC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rst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?</w:t>
      </w:r>
    </w:p>
    <w:p w:rsidR="00861DC8" w:rsidRDefault="0057616A">
      <w:pPr>
        <w:spacing w:after="0"/>
        <w:sectPr w:rsidR="00861DC8">
          <w:type w:val="continuous"/>
          <w:pgSz w:w="11940" w:h="16880"/>
          <w:pgMar w:top="680" w:right="80" w:bottom="240" w:left="1200" w:header="720" w:footer="720" w:gutter="0"/>
          <w:cols w:space="720"/>
        </w:sectPr>
      </w:pPr>
      <w:proofErr w:type="gramStart"/>
      <w:ins w:id="17" w:author="Anstee, Janet (O&amp;A, Black Mountain)" w:date="2014-10-22T12:15:00Z">
        <w:r>
          <w:t>first</w:t>
        </w:r>
      </w:ins>
      <w:proofErr w:type="gramEnd"/>
    </w:p>
    <w:p w:rsidR="00861DC8" w:rsidRDefault="00FB52AD">
      <w:pPr>
        <w:spacing w:before="3" w:after="0" w:line="241" w:lineRule="exact"/>
        <w:ind w:right="-20"/>
        <w:jc w:val="right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lastRenderedPageBreak/>
        <w:t>ii</w:t>
      </w:r>
      <w:proofErr w:type="gramEnd"/>
      <w:r>
        <w:rPr>
          <w:rFonts w:ascii="Calibri" w:eastAsia="Calibri" w:hAnsi="Calibri" w:cs="Calibri"/>
          <w:sz w:val="20"/>
          <w:szCs w:val="20"/>
        </w:rPr>
        <w:t>.</w:t>
      </w:r>
    </w:p>
    <w:p w:rsidR="00861DC8" w:rsidRDefault="00FB52AD">
      <w:pPr>
        <w:spacing w:before="3" w:after="0" w:line="241" w:lineRule="exact"/>
        <w:ind w:right="-20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z w:val="20"/>
          <w:szCs w:val="20"/>
        </w:rPr>
        <w:lastRenderedPageBreak/>
        <w:t>Se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ar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Py</w:t>
      </w:r>
      <w:r>
        <w:rPr>
          <w:rFonts w:ascii="Calibri" w:eastAsia="Calibri" w:hAnsi="Calibri" w:cs="Calibri"/>
          <w:sz w:val="20"/>
          <w:szCs w:val="20"/>
        </w:rPr>
        <w:t>thon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rkf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ws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ra</w:t>
      </w:r>
      <w:r>
        <w:rPr>
          <w:rFonts w:ascii="Calibri" w:eastAsia="Calibri" w:hAnsi="Calibri" w:cs="Calibri"/>
          <w:spacing w:val="-1"/>
          <w:sz w:val="20"/>
          <w:szCs w:val="20"/>
        </w:rPr>
        <w:t>pp</w:t>
      </w:r>
      <w:r>
        <w:rPr>
          <w:rFonts w:ascii="Calibri" w:eastAsia="Calibri" w:hAnsi="Calibri" w:cs="Calibri"/>
          <w:sz w:val="20"/>
          <w:szCs w:val="20"/>
        </w:rPr>
        <w:t>er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un</w:t>
      </w:r>
      <w:r>
        <w:rPr>
          <w:rFonts w:ascii="Calibri" w:eastAsia="Calibri" w:hAnsi="Calibri" w:cs="Calibri"/>
          <w:sz w:val="20"/>
          <w:szCs w:val="20"/>
        </w:rPr>
        <w:t>cti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s?</w:t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80" w:bottom="240" w:left="1200" w:header="720" w:footer="720" w:gutter="0"/>
          <w:cols w:num="2" w:space="720" w:equalWidth="0">
            <w:col w:w="1439" w:space="141"/>
            <w:col w:w="9080"/>
          </w:cols>
        </w:sectPr>
      </w:pPr>
    </w:p>
    <w:p w:rsidR="00861DC8" w:rsidRDefault="00FB52AD">
      <w:pPr>
        <w:spacing w:before="3" w:after="0" w:line="241" w:lineRule="exact"/>
        <w:ind w:left="17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lastRenderedPageBreak/>
        <w:t>1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Call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to c</w:t>
      </w:r>
      <w:r>
        <w:rPr>
          <w:rFonts w:ascii="Calibri" w:eastAsia="Calibri" w:hAnsi="Calibri" w:cs="Calibri"/>
          <w:spacing w:val="1"/>
          <w:sz w:val="20"/>
          <w:szCs w:val="20"/>
        </w:rPr>
        <w:t>omm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ixel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ce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si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s</w:t>
      </w:r>
      <w:ins w:id="18" w:author="Anstee, Janet (O&amp;A, Black Mountain)" w:date="2014-10-22T12:15:00Z">
        <w:r w:rsidR="0057616A">
          <w:rPr>
            <w:rFonts w:ascii="Calibri" w:eastAsia="Calibri" w:hAnsi="Calibri" w:cs="Calibri"/>
            <w:sz w:val="20"/>
            <w:szCs w:val="20"/>
          </w:rPr>
          <w:t xml:space="preserve"> (we don</w:t>
        </w:r>
        <w:r w:rsidR="0057616A">
          <w:rPr>
            <w:rFonts w:ascii="Calibri" w:eastAsia="Calibri" w:hAnsi="Calibri" w:cs="Calibri"/>
            <w:sz w:val="20"/>
            <w:szCs w:val="20"/>
          </w:rPr>
          <w:t>’</w:t>
        </w:r>
        <w:r w:rsidR="0057616A">
          <w:rPr>
            <w:rFonts w:ascii="Calibri" w:eastAsia="Calibri" w:hAnsi="Calibri" w:cs="Calibri"/>
            <w:sz w:val="20"/>
            <w:szCs w:val="20"/>
          </w:rPr>
          <w:t>t understand)</w:t>
        </w:r>
      </w:ins>
    </w:p>
    <w:p w:rsidR="00861DC8" w:rsidRDefault="00861DC8">
      <w:pPr>
        <w:spacing w:after="0"/>
        <w:sectPr w:rsidR="00861DC8">
          <w:type w:val="continuous"/>
          <w:pgSz w:w="11940" w:h="16880"/>
          <w:pgMar w:top="680" w:right="80" w:bottom="240" w:left="1200" w:header="720" w:footer="720" w:gutter="0"/>
          <w:cols w:space="720"/>
        </w:sectPr>
      </w:pPr>
    </w:p>
    <w:p w:rsidR="00861DC8" w:rsidRDefault="00FB52AD">
      <w:pPr>
        <w:spacing w:before="4" w:after="0" w:line="239" w:lineRule="auto"/>
        <w:ind w:left="1216" w:right="-20" w:hanging="2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 xml:space="preserve">iii. </w:t>
      </w:r>
      <w:proofErr w:type="gramStart"/>
      <w:r>
        <w:rPr>
          <w:rFonts w:ascii="Calibri" w:eastAsia="Calibri" w:hAnsi="Calibri" w:cs="Calibri"/>
          <w:sz w:val="20"/>
          <w:szCs w:val="20"/>
        </w:rPr>
        <w:t>iv</w:t>
      </w:r>
      <w:proofErr w:type="gramEnd"/>
      <w:r>
        <w:rPr>
          <w:rFonts w:ascii="Calibri" w:eastAsia="Calibri" w:hAnsi="Calibri" w:cs="Calibri"/>
          <w:sz w:val="20"/>
          <w:szCs w:val="20"/>
        </w:rPr>
        <w:t>.</w:t>
      </w:r>
    </w:p>
    <w:p w:rsidR="0057616A" w:rsidRDefault="00FB52AD">
      <w:pPr>
        <w:spacing w:before="4" w:after="0" w:line="239" w:lineRule="auto"/>
        <w:ind w:right="3130"/>
        <w:rPr>
          <w:ins w:id="19" w:author="Anstee, Janet (O&amp;A, Black Mountain)" w:date="2014-10-22T12:15:00Z"/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I</w:t>
      </w:r>
      <w:r>
        <w:rPr>
          <w:rFonts w:ascii="Calibri" w:eastAsia="Calibri" w:hAnsi="Calibri" w:cs="Calibri"/>
          <w:sz w:val="20"/>
          <w:szCs w:val="20"/>
        </w:rPr>
        <w:t>s A</w:t>
      </w:r>
      <w:r>
        <w:rPr>
          <w:rFonts w:ascii="Calibri" w:eastAsia="Calibri" w:hAnsi="Calibri" w:cs="Calibri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ata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ixed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ith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ther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atial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ata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npu</w:t>
      </w:r>
      <w:r>
        <w:rPr>
          <w:rFonts w:ascii="Calibri" w:eastAsia="Calibri" w:hAnsi="Calibri" w:cs="Calibri"/>
          <w:sz w:val="20"/>
          <w:szCs w:val="20"/>
        </w:rPr>
        <w:t xml:space="preserve">ts? </w:t>
      </w:r>
      <w:ins w:id="20" w:author="Anstee, Janet (O&amp;A, Black Mountain)" w:date="2014-10-22T12:15:00Z">
        <w:r w:rsidR="0057616A">
          <w:rPr>
            <w:rFonts w:ascii="Calibri" w:eastAsia="Calibri" w:hAnsi="Calibri" w:cs="Calibri"/>
            <w:sz w:val="20"/>
            <w:szCs w:val="20"/>
          </w:rPr>
          <w:t>Yes</w:t>
        </w:r>
      </w:ins>
      <w:ins w:id="21" w:author="Anstee, Janet (O&amp;A, Black Mountain)" w:date="2014-10-22T12:16:00Z">
        <w:r w:rsidR="0057616A">
          <w:rPr>
            <w:rFonts w:ascii="Calibri" w:eastAsia="Calibri" w:hAnsi="Calibri" w:cs="Calibri"/>
            <w:sz w:val="20"/>
            <w:szCs w:val="20"/>
          </w:rPr>
          <w:t xml:space="preserve"> - </w:t>
        </w:r>
      </w:ins>
    </w:p>
    <w:p w:rsidR="00861DC8" w:rsidRDefault="00FB52AD">
      <w:pPr>
        <w:spacing w:before="4" w:after="0" w:line="239" w:lineRule="auto"/>
        <w:ind w:right="31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ther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: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tile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asse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ly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4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-p</w:t>
      </w:r>
      <w:r>
        <w:rPr>
          <w:rFonts w:ascii="Calibri" w:eastAsia="Calibri" w:hAnsi="Calibri" w:cs="Calibri"/>
          <w:sz w:val="20"/>
          <w:szCs w:val="20"/>
        </w:rPr>
        <w:t>roc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ss</w:t>
      </w:r>
      <w:r>
        <w:rPr>
          <w:rFonts w:ascii="Calibri" w:eastAsia="Calibri" w:hAnsi="Calibri" w:cs="Calibri"/>
          <w:spacing w:val="-1"/>
          <w:sz w:val="20"/>
          <w:szCs w:val="20"/>
        </w:rPr>
        <w:t>in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step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Samb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ca.</w:t>
      </w:r>
    </w:p>
    <w:p w:rsidR="00861DC8" w:rsidRDefault="0057616A">
      <w:pPr>
        <w:spacing w:after="0"/>
        <w:sectPr w:rsidR="00861DC8">
          <w:type w:val="continuous"/>
          <w:pgSz w:w="11940" w:h="16880"/>
          <w:pgMar w:top="680" w:right="80" w:bottom="240" w:left="1200" w:header="720" w:footer="720" w:gutter="0"/>
          <w:cols w:num="2" w:space="720" w:equalWidth="0">
            <w:col w:w="1440" w:space="140"/>
            <w:col w:w="9080"/>
          </w:cols>
        </w:sectPr>
      </w:pPr>
      <w:ins w:id="22" w:author="Anstee, Janet (O&amp;A, Black Mountain)" w:date="2014-10-22T12:17:00Z">
        <w:r>
          <w:t xml:space="preserve">No </w:t>
        </w:r>
        <w:r>
          <w:t>–</w:t>
        </w:r>
        <w:r>
          <w:t xml:space="preserve"> this is a AGDC function (discuss with AGDC developers)</w:t>
        </w:r>
      </w:ins>
    </w:p>
    <w:p w:rsidR="00861DC8" w:rsidRDefault="00FB52AD">
      <w:pPr>
        <w:spacing w:after="0" w:line="240" w:lineRule="auto"/>
        <w:ind w:left="17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lastRenderedPageBreak/>
        <w:t>1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aki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se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AGDC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p</w:t>
      </w:r>
      <w:r>
        <w:rPr>
          <w:rFonts w:ascii="Calibri" w:eastAsia="Calibri" w:hAnsi="Calibri" w:cs="Calibri"/>
          <w:sz w:val="20"/>
          <w:szCs w:val="20"/>
        </w:rPr>
        <w:t>ar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el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ecuti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</w:p>
    <w:p w:rsidR="00861DC8" w:rsidRDefault="00FB52AD">
      <w:pPr>
        <w:spacing w:after="0" w:line="240" w:lineRule="exact"/>
        <w:ind w:left="17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2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Treati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AGDC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d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ta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rce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ly</w:t>
      </w:r>
    </w:p>
    <w:p w:rsidR="00861DC8" w:rsidRDefault="00861DC8">
      <w:pPr>
        <w:spacing w:before="3" w:after="0" w:line="241" w:lineRule="exact"/>
        <w:ind w:left="562" w:right="-20"/>
        <w:rPr>
          <w:rFonts w:ascii="Calibri" w:eastAsia="Calibri" w:hAnsi="Calibri" w:cs="Calibri"/>
          <w:sz w:val="20"/>
          <w:szCs w:val="20"/>
        </w:rPr>
      </w:pPr>
      <w:r>
        <w:pict>
          <v:shape id="_x0000_i1028" type="#_x0000_t75" style="width:10.9pt;height:10.9pt;mso-position-horizontal-relative:char;mso-position-vertical-relative:line">
            <v:imagedata r:id="rId7" o:title=""/>
          </v:shape>
        </w:pict>
      </w:r>
      <w:r w:rsidR="00FB52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 xml:space="preserve">f.  </w:t>
      </w:r>
      <w:r w:rsidR="00FB52AD"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proofErr w:type="spellStart"/>
      <w:r w:rsidR="00FB52AD">
        <w:rPr>
          <w:rFonts w:ascii="Calibri" w:eastAsia="Calibri" w:hAnsi="Calibri" w:cs="Calibri"/>
          <w:spacing w:val="-1"/>
          <w:sz w:val="20"/>
          <w:szCs w:val="20"/>
        </w:rPr>
        <w:t>A</w:t>
      </w:r>
      <w:r w:rsidR="00FB52AD">
        <w:rPr>
          <w:rFonts w:ascii="Calibri" w:eastAsia="Calibri" w:hAnsi="Calibri" w:cs="Calibri"/>
          <w:sz w:val="20"/>
          <w:szCs w:val="20"/>
        </w:rPr>
        <w:t>GDC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App</w:t>
      </w:r>
      <w:r w:rsidR="00FB52AD">
        <w:rPr>
          <w:rFonts w:ascii="Calibri" w:eastAsia="Calibri" w:hAnsi="Calibri" w:cs="Calibri"/>
          <w:sz w:val="20"/>
          <w:szCs w:val="20"/>
        </w:rPr>
        <w:t>W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o</w:t>
      </w:r>
      <w:r w:rsidR="00FB52AD">
        <w:rPr>
          <w:rFonts w:ascii="Calibri" w:eastAsia="Calibri" w:hAnsi="Calibri" w:cs="Calibri"/>
          <w:sz w:val="20"/>
          <w:szCs w:val="20"/>
        </w:rPr>
        <w:t>rk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sh</w:t>
      </w:r>
      <w:r w:rsidR="00FB52AD">
        <w:rPr>
          <w:rFonts w:ascii="Calibri" w:eastAsia="Calibri" w:hAnsi="Calibri" w:cs="Calibri"/>
          <w:spacing w:val="1"/>
          <w:sz w:val="20"/>
          <w:szCs w:val="20"/>
        </w:rPr>
        <w:t>o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p</w:t>
      </w:r>
      <w:r w:rsidR="00FB52AD">
        <w:rPr>
          <w:rFonts w:ascii="Calibri" w:eastAsia="Calibri" w:hAnsi="Calibri" w:cs="Calibri"/>
          <w:sz w:val="20"/>
          <w:szCs w:val="20"/>
        </w:rPr>
        <w:t>_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FB52AD">
        <w:rPr>
          <w:rFonts w:ascii="Calibri" w:eastAsia="Calibri" w:hAnsi="Calibri" w:cs="Calibri"/>
          <w:sz w:val="20"/>
          <w:szCs w:val="20"/>
        </w:rPr>
        <w:t>a</w:t>
      </w:r>
      <w:r w:rsidR="00FB52AD">
        <w:rPr>
          <w:rFonts w:ascii="Calibri" w:eastAsia="Calibri" w:hAnsi="Calibri" w:cs="Calibri"/>
          <w:spacing w:val="-2"/>
          <w:sz w:val="20"/>
          <w:szCs w:val="20"/>
        </w:rPr>
        <w:t>m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bu</w:t>
      </w:r>
      <w:r w:rsidR="00FB52AD">
        <w:rPr>
          <w:rFonts w:ascii="Calibri" w:eastAsia="Calibri" w:hAnsi="Calibri" w:cs="Calibri"/>
          <w:sz w:val="20"/>
          <w:szCs w:val="20"/>
        </w:rPr>
        <w:t>caRec</w:t>
      </w:r>
      <w:r w:rsidR="00FB52AD">
        <w:rPr>
          <w:rFonts w:ascii="Calibri" w:eastAsia="Calibri" w:hAnsi="Calibri" w:cs="Calibri"/>
          <w:spacing w:val="-2"/>
          <w:sz w:val="20"/>
          <w:szCs w:val="20"/>
        </w:rPr>
        <w:t>o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d</w:t>
      </w:r>
      <w:r w:rsidR="00FB52AD">
        <w:rPr>
          <w:rFonts w:ascii="Calibri" w:eastAsia="Calibri" w:hAnsi="Calibri" w:cs="Calibri"/>
          <w:sz w:val="20"/>
          <w:szCs w:val="20"/>
        </w:rPr>
        <w:t>e</w:t>
      </w:r>
      <w:proofErr w:type="spellEnd"/>
      <w:r w:rsidR="00FB52AD"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p</w:t>
      </w:r>
      <w:r w:rsidR="00FB52AD">
        <w:rPr>
          <w:rFonts w:ascii="Calibri" w:eastAsia="Calibri" w:hAnsi="Calibri" w:cs="Calibri"/>
          <w:sz w:val="20"/>
          <w:szCs w:val="20"/>
        </w:rPr>
        <w:t>re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s</w:t>
      </w:r>
      <w:r w:rsidR="00FB52AD">
        <w:rPr>
          <w:rFonts w:ascii="Calibri" w:eastAsia="Calibri" w:hAnsi="Calibri" w:cs="Calibri"/>
          <w:sz w:val="20"/>
          <w:szCs w:val="20"/>
        </w:rPr>
        <w:t>e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n</w:t>
      </w:r>
      <w:r w:rsidR="00FB52AD">
        <w:rPr>
          <w:rFonts w:ascii="Calibri" w:eastAsia="Calibri" w:hAnsi="Calibri" w:cs="Calibri"/>
          <w:sz w:val="20"/>
          <w:szCs w:val="20"/>
        </w:rPr>
        <w:t>ta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t</w:t>
      </w:r>
      <w:r w:rsidR="00FB52AD">
        <w:rPr>
          <w:rFonts w:ascii="Calibri" w:eastAsia="Calibri" w:hAnsi="Calibri" w:cs="Calibri"/>
          <w:sz w:val="20"/>
          <w:szCs w:val="20"/>
        </w:rPr>
        <w:t>ion,</w:t>
      </w:r>
      <w:r w:rsidR="00FB52AD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sz w:val="20"/>
          <w:szCs w:val="20"/>
        </w:rPr>
        <w:t>s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l</w:t>
      </w:r>
      <w:r w:rsidR="00FB52AD">
        <w:rPr>
          <w:rFonts w:ascii="Calibri" w:eastAsia="Calibri" w:hAnsi="Calibri" w:cs="Calibri"/>
          <w:sz w:val="20"/>
          <w:szCs w:val="20"/>
        </w:rPr>
        <w:t>i</w: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d</w:t>
      </w:r>
      <w:r w:rsidR="00FB52AD">
        <w:rPr>
          <w:rFonts w:ascii="Calibri" w:eastAsia="Calibri" w:hAnsi="Calibri" w:cs="Calibri"/>
          <w:sz w:val="20"/>
          <w:szCs w:val="20"/>
        </w:rPr>
        <w:t>e 5</w:t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80" w:bottom="240" w:left="1200" w:header="720" w:footer="720" w:gutter="0"/>
          <w:cols w:space="720"/>
        </w:sectPr>
      </w:pPr>
    </w:p>
    <w:p w:rsidR="00861DC8" w:rsidRDefault="00FB52AD">
      <w:pPr>
        <w:spacing w:before="4" w:after="0" w:line="239" w:lineRule="auto"/>
        <w:ind w:left="1251" w:right="-57" w:firstLine="92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 xml:space="preserve">. </w:t>
      </w:r>
      <w:r>
        <w:rPr>
          <w:rFonts w:ascii="Calibri" w:eastAsia="Calibri" w:hAnsi="Calibri" w:cs="Calibri"/>
          <w:sz w:val="20"/>
          <w:szCs w:val="20"/>
        </w:rPr>
        <w:t xml:space="preserve">ii. 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iii. </w:t>
      </w:r>
      <w:proofErr w:type="gramStart"/>
      <w:r>
        <w:rPr>
          <w:rFonts w:ascii="Calibri" w:eastAsia="Calibri" w:hAnsi="Calibri" w:cs="Calibri"/>
          <w:sz w:val="20"/>
          <w:szCs w:val="20"/>
        </w:rPr>
        <w:t>iv</w:t>
      </w:r>
      <w:proofErr w:type="gramEnd"/>
      <w:r>
        <w:rPr>
          <w:rFonts w:ascii="Calibri" w:eastAsia="Calibri" w:hAnsi="Calibri" w:cs="Calibri"/>
          <w:sz w:val="20"/>
          <w:szCs w:val="20"/>
        </w:rPr>
        <w:t>.</w:t>
      </w:r>
    </w:p>
    <w:p w:rsidR="00861DC8" w:rsidRDefault="00FB52AD">
      <w:pPr>
        <w:spacing w:before="4" w:after="0" w:line="240" w:lineRule="auto"/>
        <w:ind w:right="-20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pacing w:val="1"/>
          <w:sz w:val="20"/>
          <w:szCs w:val="20"/>
        </w:rPr>
        <w:lastRenderedPageBreak/>
        <w:t>P</w:t>
      </w:r>
      <w:r>
        <w:rPr>
          <w:rFonts w:ascii="Calibri" w:eastAsia="Calibri" w:hAnsi="Calibri" w:cs="Calibri"/>
          <w:sz w:val="20"/>
          <w:szCs w:val="20"/>
        </w:rPr>
        <w:t>roj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ct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1: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en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rce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soft</w:t>
      </w:r>
      <w:r>
        <w:rPr>
          <w:rFonts w:ascii="Calibri" w:eastAsia="Calibri" w:hAnsi="Calibri" w:cs="Calibri"/>
          <w:spacing w:val="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are</w:t>
      </w:r>
      <w:ins w:id="23" w:author="Anstee, Janet (O&amp;A, Black Mountain)" w:date="2014-10-22T11:32:00Z">
        <w:r w:rsidR="00A44E21">
          <w:rPr>
            <w:rFonts w:ascii="Calibri" w:eastAsia="Calibri" w:hAnsi="Calibri" w:cs="Calibri"/>
            <w:sz w:val="20"/>
            <w:szCs w:val="20"/>
          </w:rPr>
          <w:t xml:space="preserve"> for implementation on the NCI and drawing from the AGDC.</w:t>
        </w:r>
      </w:ins>
    </w:p>
    <w:p w:rsidR="00861DC8" w:rsidRDefault="00FB52AD">
      <w:pPr>
        <w:spacing w:after="0" w:line="244" w:lineRule="exact"/>
        <w:ind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roj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ct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2: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p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rti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N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C</w:t>
      </w:r>
      <w:ins w:id="24" w:author="Anstee, Janet (O&amp;A, Black Mountain)" w:date="2014-10-22T11:26:00Z">
        <w:r w:rsidR="00A44E21">
          <w:rPr>
            <w:rFonts w:ascii="Calibri" w:eastAsia="Calibri" w:hAnsi="Calibri" w:cs="Calibri"/>
            <w:sz w:val="20"/>
            <w:szCs w:val="20"/>
          </w:rPr>
          <w:t xml:space="preserve"> </w:t>
        </w:r>
      </w:ins>
      <w:ins w:id="25" w:author="Anstee, Janet (O&amp;A, Black Mountain)" w:date="2014-10-22T11:33:00Z">
        <w:r w:rsidR="00A44E21">
          <w:rPr>
            <w:rFonts w:ascii="Calibri" w:eastAsia="Calibri" w:hAnsi="Calibri" w:cs="Calibri"/>
            <w:sz w:val="20"/>
            <w:szCs w:val="20"/>
          </w:rPr>
          <w:t xml:space="preserve">- -not porting but </w:t>
        </w:r>
        <w:r w:rsidR="00A44E21">
          <w:rPr>
            <w:rFonts w:ascii="Calibri" w:eastAsia="Calibri" w:hAnsi="Calibri" w:cs="Calibri"/>
            <w:sz w:val="20"/>
            <w:szCs w:val="20"/>
          </w:rPr>
          <w:t>building</w:t>
        </w:r>
        <w:r w:rsidR="00A44E21">
          <w:rPr>
            <w:rFonts w:ascii="Calibri" w:eastAsia="Calibri" w:hAnsi="Calibri" w:cs="Calibri"/>
            <w:sz w:val="20"/>
            <w:szCs w:val="20"/>
          </w:rPr>
          <w:t xml:space="preserve"> the </w:t>
        </w:r>
        <w:proofErr w:type="spellStart"/>
        <w:proofErr w:type="gramStart"/>
        <w:r w:rsidR="00A44E21">
          <w:rPr>
            <w:rFonts w:ascii="Calibri" w:eastAsia="Calibri" w:hAnsi="Calibri" w:cs="Calibri"/>
            <w:sz w:val="20"/>
            <w:szCs w:val="20"/>
          </w:rPr>
          <w:t>gui</w:t>
        </w:r>
        <w:proofErr w:type="spellEnd"/>
        <w:proofErr w:type="gramEnd"/>
        <w:r w:rsidR="00A44E21">
          <w:rPr>
            <w:rFonts w:ascii="Calibri" w:eastAsia="Calibri" w:hAnsi="Calibri" w:cs="Calibri"/>
            <w:sz w:val="20"/>
            <w:szCs w:val="20"/>
          </w:rPr>
          <w:t xml:space="preserve"> interface on the NCI.</w:t>
        </w:r>
      </w:ins>
      <w:ins w:id="26" w:author="Anstee, Janet (O&amp;A, Black Mountain)" w:date="2014-10-22T11:26:00Z">
        <w:r w:rsidR="00A44E21">
          <w:rPr>
            <w:rFonts w:ascii="Calibri" w:eastAsia="Calibri" w:hAnsi="Calibri" w:cs="Calibri"/>
            <w:sz w:val="20"/>
            <w:szCs w:val="20"/>
          </w:rPr>
          <w:t xml:space="preserve"> </w:t>
        </w:r>
      </w:ins>
    </w:p>
    <w:p w:rsidR="00A44E21" w:rsidRDefault="00FB52AD">
      <w:pPr>
        <w:spacing w:after="0" w:line="240" w:lineRule="auto"/>
        <w:ind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Do</w:t>
      </w:r>
      <w:r>
        <w:rPr>
          <w:rFonts w:ascii="Calibri" w:eastAsia="Calibri" w:hAnsi="Calibri" w:cs="Calibri"/>
          <w:sz w:val="20"/>
          <w:szCs w:val="20"/>
        </w:rPr>
        <w:t>es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ean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 don</w:t>
      </w:r>
      <w:r>
        <w:rPr>
          <w:rFonts w:ascii="Calibri" w:eastAsia="Calibri" w:hAnsi="Calibri" w:cs="Calibri"/>
          <w:spacing w:val="-1"/>
          <w:sz w:val="20"/>
          <w:szCs w:val="20"/>
        </w:rPr>
        <w:t>'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n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ace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with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un</w:t>
      </w:r>
      <w:r>
        <w:rPr>
          <w:rFonts w:ascii="Calibri" w:eastAsia="Calibri" w:hAnsi="Calibri" w:cs="Calibri"/>
          <w:sz w:val="20"/>
          <w:szCs w:val="20"/>
        </w:rPr>
        <w:t xml:space="preserve">til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sec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roj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ct?</w:t>
      </w:r>
      <w:ins w:id="27" w:author="Anstee, Janet (O&amp;A, Black Mountain)" w:date="2014-10-22T11:26:00Z">
        <w:r w:rsidR="00A44E21">
          <w:rPr>
            <w:rFonts w:ascii="Calibri" w:eastAsia="Calibri" w:hAnsi="Calibri" w:cs="Calibri"/>
            <w:sz w:val="20"/>
            <w:szCs w:val="20"/>
          </w:rPr>
          <w:t xml:space="preserve"> No </w:t>
        </w:r>
        <w:r w:rsidR="00A44E21">
          <w:rPr>
            <w:rFonts w:ascii="Calibri" w:eastAsia="Calibri" w:hAnsi="Calibri" w:cs="Calibri"/>
            <w:sz w:val="20"/>
            <w:szCs w:val="20"/>
          </w:rPr>
          <w:t>–</w:t>
        </w:r>
        <w:r w:rsidR="00A44E21">
          <w:rPr>
            <w:rFonts w:ascii="Calibri" w:eastAsia="Calibri" w:hAnsi="Calibri" w:cs="Calibri"/>
            <w:sz w:val="20"/>
            <w:szCs w:val="20"/>
          </w:rPr>
          <w:t xml:space="preserve"> we do need the data wrangling and interface with the AGDC as part of the first phase, but the </w:t>
        </w:r>
        <w:proofErr w:type="spellStart"/>
        <w:proofErr w:type="gramStart"/>
        <w:r w:rsidR="00A44E21">
          <w:rPr>
            <w:rFonts w:ascii="Calibri" w:eastAsia="Calibri" w:hAnsi="Calibri" w:cs="Calibri"/>
            <w:sz w:val="20"/>
            <w:szCs w:val="20"/>
          </w:rPr>
          <w:t>gui</w:t>
        </w:r>
        <w:proofErr w:type="spellEnd"/>
        <w:proofErr w:type="gramEnd"/>
        <w:r w:rsidR="00A44E21">
          <w:rPr>
            <w:rFonts w:ascii="Calibri" w:eastAsia="Calibri" w:hAnsi="Calibri" w:cs="Calibri"/>
            <w:sz w:val="20"/>
            <w:szCs w:val="20"/>
          </w:rPr>
          <w:t xml:space="preserve"> interface would be phase 2</w:t>
        </w:r>
      </w:ins>
      <w:ins w:id="28" w:author="Anstee, Janet (O&amp;A, Black Mountain)" w:date="2014-10-22T11:27:00Z">
        <w:r w:rsidR="00A44E21">
          <w:rPr>
            <w:rFonts w:ascii="Calibri" w:eastAsia="Calibri" w:hAnsi="Calibri" w:cs="Calibri"/>
            <w:sz w:val="20"/>
            <w:szCs w:val="20"/>
          </w:rPr>
          <w:t xml:space="preserve"> (discuss </w:t>
        </w:r>
        <w:proofErr w:type="spellStart"/>
        <w:r w:rsidR="00A44E21">
          <w:rPr>
            <w:rFonts w:ascii="Calibri" w:eastAsia="Calibri" w:hAnsi="Calibri" w:cs="Calibri"/>
            <w:sz w:val="20"/>
            <w:szCs w:val="20"/>
          </w:rPr>
          <w:t>luigi</w:t>
        </w:r>
        <w:proofErr w:type="spellEnd"/>
        <w:r w:rsidR="00A44E21">
          <w:rPr>
            <w:rFonts w:ascii="Calibri" w:eastAsia="Calibri" w:hAnsi="Calibri" w:cs="Calibri"/>
            <w:sz w:val="20"/>
            <w:szCs w:val="20"/>
          </w:rPr>
          <w:t xml:space="preserve"> and details on govdex as the workflow manager of preference on the NCI)</w:t>
        </w:r>
      </w:ins>
      <w:ins w:id="29" w:author="Anstee, Janet (O&amp;A, Black Mountain)" w:date="2014-10-22T11:28:00Z">
        <w:r w:rsidR="00A44E21">
          <w:rPr>
            <w:rFonts w:ascii="Calibri" w:eastAsia="Calibri" w:hAnsi="Calibri" w:cs="Calibri"/>
            <w:sz w:val="20"/>
            <w:szCs w:val="20"/>
          </w:rPr>
          <w:t>.</w:t>
        </w:r>
      </w:ins>
    </w:p>
    <w:p w:rsidR="00861DC8" w:rsidRDefault="00FB52AD">
      <w:pPr>
        <w:spacing w:after="0" w:line="244" w:lineRule="exact"/>
        <w:ind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ugh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that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ata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was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p</w:t>
      </w:r>
      <w:r>
        <w:rPr>
          <w:rFonts w:ascii="Calibri" w:eastAsia="Calibri" w:hAnsi="Calibri" w:cs="Calibri"/>
          <w:sz w:val="20"/>
          <w:szCs w:val="20"/>
        </w:rPr>
        <w:t>art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 the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ph</w:t>
      </w:r>
      <w:r>
        <w:rPr>
          <w:rFonts w:ascii="Calibri" w:eastAsia="Calibri" w:hAnsi="Calibri" w:cs="Calibri"/>
          <w:sz w:val="20"/>
          <w:szCs w:val="20"/>
        </w:rPr>
        <w:t>ase,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the </w:t>
      </w:r>
      <w:r>
        <w:rPr>
          <w:rFonts w:ascii="Calibri" w:eastAsia="Calibri" w:hAnsi="Calibri" w:cs="Calibri"/>
          <w:sz w:val="20"/>
          <w:szCs w:val="20"/>
        </w:rPr>
        <w:t>sec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ph</w:t>
      </w:r>
      <w:r>
        <w:rPr>
          <w:rFonts w:ascii="Calibri" w:eastAsia="Calibri" w:hAnsi="Calibri" w:cs="Calibri"/>
          <w:sz w:val="20"/>
          <w:szCs w:val="20"/>
        </w:rPr>
        <w:t xml:space="preserve">ase </w:t>
      </w:r>
      <w:r>
        <w:rPr>
          <w:rFonts w:ascii="Calibri" w:eastAsia="Calibri" w:hAnsi="Calibri" w:cs="Calibri"/>
          <w:spacing w:val="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ar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ly</w:t>
      </w:r>
    </w:p>
    <w:p w:rsidR="00861DC8" w:rsidRDefault="00FB52AD">
      <w:pPr>
        <w:spacing w:after="0" w:line="241" w:lineRule="exact"/>
        <w:ind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cerned</w:t>
      </w:r>
      <w:proofErr w:type="gramEnd"/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with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dd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GUI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er.</w:t>
      </w:r>
    </w:p>
    <w:p w:rsidR="00861DC8" w:rsidRDefault="00A44E21">
      <w:pPr>
        <w:spacing w:after="0"/>
        <w:sectPr w:rsidR="00861DC8">
          <w:type w:val="continuous"/>
          <w:pgSz w:w="11940" w:h="16880"/>
          <w:pgMar w:top="680" w:right="80" w:bottom="240" w:left="1200" w:header="720" w:footer="720" w:gutter="0"/>
          <w:cols w:num="2" w:space="720" w:equalWidth="0">
            <w:col w:w="1440" w:space="140"/>
            <w:col w:w="9080"/>
          </w:cols>
        </w:sectPr>
      </w:pPr>
      <w:ins w:id="30" w:author="Anstee, Janet (O&amp;A, Black Mountain)" w:date="2014-10-22T11:28:00Z">
        <w:r>
          <w:t>Yes</w:t>
        </w:r>
      </w:ins>
    </w:p>
    <w:p w:rsidR="00861DC8" w:rsidRDefault="00FB52AD">
      <w:pPr>
        <w:spacing w:before="3" w:after="0" w:line="241" w:lineRule="exact"/>
        <w:ind w:left="80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g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 xml:space="preserve">s </w:t>
      </w:r>
      <w:r>
        <w:rPr>
          <w:rFonts w:ascii="Calibri" w:eastAsia="Calibri" w:hAnsi="Calibri" w:cs="Calibri"/>
          <w:spacing w:val="-1"/>
          <w:sz w:val="20"/>
          <w:szCs w:val="20"/>
        </w:rPr>
        <w:t>ph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1"/>
          <w:sz w:val="20"/>
          <w:szCs w:val="20"/>
        </w:rPr>
        <w:t>qu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er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t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>se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ies,</w:t>
      </w:r>
      <w:proofErr w:type="gramEnd"/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ing</w:t>
      </w:r>
      <w:r>
        <w:rPr>
          <w:rFonts w:ascii="Calibri" w:eastAsia="Calibri" w:hAnsi="Calibri" w:cs="Calibri"/>
          <w:sz w:val="20"/>
          <w:szCs w:val="20"/>
        </w:rPr>
        <w:t>le poi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e?</w:t>
      </w:r>
      <w:ins w:id="31" w:author="Anstee, Janet (O&amp;A, Black Mountain)" w:date="2014-10-22T11:28:00Z">
        <w:r w:rsidR="00A44E21">
          <w:rPr>
            <w:rFonts w:ascii="Calibri" w:eastAsia="Calibri" w:hAnsi="Calibri" w:cs="Calibri"/>
            <w:sz w:val="20"/>
            <w:szCs w:val="20"/>
          </w:rPr>
          <w:t xml:space="preserve"> Time series data</w:t>
        </w:r>
      </w:ins>
      <w:ins w:id="32" w:author="Anstee, Janet (O&amp;A, Black Mountain)" w:date="2014-10-22T11:31:00Z">
        <w:r w:rsidR="00A44E21">
          <w:rPr>
            <w:rFonts w:ascii="Calibri" w:eastAsia="Calibri" w:hAnsi="Calibri" w:cs="Calibri"/>
            <w:sz w:val="20"/>
            <w:szCs w:val="20"/>
          </w:rPr>
          <w:t xml:space="preserve"> are d</w:t>
        </w:r>
        <w:r w:rsidR="00A44E21">
          <w:rPr>
            <w:rFonts w:ascii="Calibri" w:eastAsia="Calibri" w:hAnsi="Calibri" w:cs="Calibri"/>
            <w:sz w:val="20"/>
            <w:szCs w:val="20"/>
          </w:rPr>
          <w:t>iscrete time epochs</w:t>
        </w:r>
      </w:ins>
      <w:ins w:id="33" w:author="Anstee, Janet (O&amp;A, Black Mountain)" w:date="2014-10-22T11:28:00Z">
        <w:r w:rsidR="00A44E21">
          <w:rPr>
            <w:rFonts w:ascii="Calibri" w:eastAsia="Calibri" w:hAnsi="Calibri" w:cs="Calibri"/>
            <w:sz w:val="20"/>
            <w:szCs w:val="20"/>
          </w:rPr>
          <w:t xml:space="preserve"> </w:t>
        </w:r>
        <w:r w:rsidR="00A44E21">
          <w:rPr>
            <w:rFonts w:ascii="Calibri" w:eastAsia="Calibri" w:hAnsi="Calibri" w:cs="Calibri"/>
            <w:sz w:val="20"/>
            <w:szCs w:val="20"/>
          </w:rPr>
          <w:t>–</w:t>
        </w:r>
        <w:r w:rsidR="00A44E21">
          <w:rPr>
            <w:rFonts w:ascii="Calibri" w:eastAsia="Calibri" w:hAnsi="Calibri" w:cs="Calibri"/>
            <w:sz w:val="20"/>
            <w:szCs w:val="20"/>
          </w:rPr>
          <w:t xml:space="preserve"> time slices not time ranges or steps</w:t>
        </w:r>
      </w:ins>
      <w:ins w:id="34" w:author="Anstee, Janet (O&amp;A, Black Mountain)" w:date="2014-10-22T11:32:00Z">
        <w:r w:rsidR="00A44E21">
          <w:rPr>
            <w:rFonts w:ascii="Calibri" w:eastAsia="Calibri" w:hAnsi="Calibri" w:cs="Calibri"/>
            <w:sz w:val="20"/>
            <w:szCs w:val="20"/>
          </w:rPr>
          <w:t>.</w:t>
        </w:r>
      </w:ins>
    </w:p>
    <w:p w:rsidR="00861DC8" w:rsidRDefault="00FB52AD">
      <w:pPr>
        <w:spacing w:before="3" w:after="0" w:line="240" w:lineRule="auto"/>
        <w:ind w:left="1581" w:right="50" w:hanging="238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pacing w:val="-1"/>
          <w:sz w:val="20"/>
          <w:szCs w:val="20"/>
        </w:rPr>
        <w:t>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time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ser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es,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care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st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b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ta</w:t>
      </w:r>
      <w:r>
        <w:rPr>
          <w:rFonts w:ascii="Calibri" w:eastAsia="Calibri" w:hAnsi="Calibri" w:cs="Calibri"/>
          <w:spacing w:val="1"/>
          <w:sz w:val="20"/>
          <w:szCs w:val="20"/>
        </w:rPr>
        <w:t>k</w:t>
      </w:r>
      <w:r>
        <w:rPr>
          <w:rFonts w:ascii="Calibri" w:eastAsia="Calibri" w:hAnsi="Calibri" w:cs="Calibri"/>
          <w:sz w:val="20"/>
          <w:szCs w:val="20"/>
        </w:rPr>
        <w:t>en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with selec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ion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 xml:space="preserve">f 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ata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C,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 xml:space="preserve">ata 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ay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ab</w:t>
      </w:r>
      <w:r>
        <w:rPr>
          <w:rFonts w:ascii="Calibri" w:eastAsia="Calibri" w:hAnsi="Calibri" w:cs="Calibri"/>
          <w:sz w:val="20"/>
          <w:szCs w:val="20"/>
        </w:rPr>
        <w:t>le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ra</w:t>
      </w:r>
      <w:r>
        <w:rPr>
          <w:rFonts w:ascii="Calibri" w:eastAsia="Calibri" w:hAnsi="Calibri" w:cs="Calibri"/>
          <w:spacing w:val="-1"/>
          <w:sz w:val="20"/>
          <w:szCs w:val="20"/>
        </w:rPr>
        <w:t>ng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 ti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with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 span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s</w:t>
      </w:r>
      <w:r>
        <w:rPr>
          <w:rFonts w:ascii="Calibri" w:eastAsia="Calibri" w:hAnsi="Calibri" w:cs="Calibri"/>
          <w:spacing w:val="-1"/>
          <w:sz w:val="20"/>
          <w:szCs w:val="20"/>
        </w:rPr>
        <w:t>ing</w:t>
      </w:r>
      <w:r>
        <w:rPr>
          <w:rFonts w:ascii="Calibri" w:eastAsia="Calibri" w:hAnsi="Calibri" w:cs="Calibri"/>
          <w:sz w:val="20"/>
          <w:szCs w:val="20"/>
        </w:rPr>
        <w:t>le ti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step</w:t>
      </w:r>
      <w:ins w:id="35" w:author="Anstee, Janet (O&amp;A, Black Mountain)" w:date="2014-10-22T11:29:00Z">
        <w:r w:rsidR="00A44E21">
          <w:rPr>
            <w:rFonts w:ascii="Calibri" w:eastAsia="Calibri" w:hAnsi="Calibri" w:cs="Calibri"/>
            <w:sz w:val="20"/>
            <w:szCs w:val="20"/>
          </w:rPr>
          <w:t xml:space="preserve"> (see comment above)</w:t>
        </w:r>
      </w:ins>
    </w:p>
    <w:p w:rsidR="00861DC8" w:rsidRDefault="00FB52AD">
      <w:pPr>
        <w:spacing w:after="0" w:line="240" w:lineRule="exact"/>
        <w:ind w:left="306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2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Ev</w:t>
      </w:r>
      <w:r>
        <w:rPr>
          <w:rFonts w:ascii="Calibri" w:eastAsia="Calibri" w:hAnsi="Calibri" w:cs="Calibri"/>
          <w:sz w:val="20"/>
          <w:szCs w:val="20"/>
        </w:rPr>
        <w:t>aluati</w:t>
      </w:r>
      <w:r>
        <w:rPr>
          <w:rFonts w:ascii="Calibri" w:eastAsia="Calibri" w:hAnsi="Calibri" w:cs="Calibri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cri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eria</w:t>
      </w:r>
    </w:p>
    <w:p w:rsidR="00861DC8" w:rsidRDefault="00FB52AD">
      <w:pPr>
        <w:spacing w:before="3" w:after="0" w:line="241" w:lineRule="exact"/>
        <w:ind w:left="802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er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rma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ce</w:t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80" w:bottom="240" w:left="1200" w:header="720" w:footer="720" w:gutter="0"/>
          <w:cols w:space="720"/>
        </w:sectPr>
      </w:pPr>
    </w:p>
    <w:p w:rsidR="00861DC8" w:rsidRDefault="00FB52AD">
      <w:pPr>
        <w:spacing w:before="4" w:after="0" w:line="239" w:lineRule="auto"/>
        <w:ind w:left="1214" w:right="-20" w:firstLine="92"/>
        <w:jc w:val="right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 xml:space="preserve">. </w:t>
      </w:r>
      <w:r>
        <w:rPr>
          <w:rFonts w:ascii="Calibri" w:eastAsia="Calibri" w:hAnsi="Calibri" w:cs="Calibri"/>
          <w:sz w:val="20"/>
          <w:szCs w:val="20"/>
        </w:rPr>
        <w:t xml:space="preserve">ii. </w:t>
      </w:r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t>iii</w:t>
      </w:r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>.</w:t>
      </w:r>
    </w:p>
    <w:p w:rsidR="00861DC8" w:rsidRDefault="00FB52AD">
      <w:pPr>
        <w:spacing w:before="4" w:after="0" w:line="239" w:lineRule="auto"/>
        <w:ind w:right="2092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z w:val="20"/>
          <w:szCs w:val="20"/>
        </w:rPr>
        <w:lastRenderedPageBreak/>
        <w:t>For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ra</w:t>
      </w:r>
      <w:r>
        <w:rPr>
          <w:rFonts w:ascii="Calibri" w:eastAsia="Calibri" w:hAnsi="Calibri" w:cs="Calibri"/>
          <w:spacing w:val="-1"/>
          <w:sz w:val="20"/>
          <w:szCs w:val="20"/>
        </w:rPr>
        <w:t>ng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xed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rob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s,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d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es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p</w:t>
      </w:r>
      <w:r>
        <w:rPr>
          <w:rFonts w:ascii="Calibri" w:eastAsia="Calibri" w:hAnsi="Calibri" w:cs="Calibri"/>
          <w:sz w:val="20"/>
          <w:szCs w:val="20"/>
        </w:rPr>
        <w:t>erfor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0"/>
          <w:szCs w:val="20"/>
        </w:rPr>
        <w:t>Py</w:t>
      </w:r>
      <w:r>
        <w:rPr>
          <w:rFonts w:ascii="Calibri" w:eastAsia="Calibri" w:hAnsi="Calibri" w:cs="Calibri"/>
          <w:sz w:val="20"/>
          <w:szCs w:val="20"/>
        </w:rPr>
        <w:t>Samb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ca</w:t>
      </w:r>
      <w:proofErr w:type="spellEnd"/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om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are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I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L? A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there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imum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erfor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tar</w:t>
      </w:r>
      <w:r>
        <w:rPr>
          <w:rFonts w:ascii="Calibri" w:eastAsia="Calibri" w:hAnsi="Calibri" w:cs="Calibri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n</w:t>
      </w:r>
      <w:r>
        <w:rPr>
          <w:rFonts w:ascii="Calibri" w:eastAsia="Calibri" w:hAnsi="Calibri" w:cs="Calibri"/>
          <w:sz w:val="20"/>
          <w:szCs w:val="20"/>
        </w:rPr>
        <w:t>ew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sys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?</w:t>
      </w:r>
    </w:p>
    <w:p w:rsidR="00861DC8" w:rsidRDefault="00FB52AD">
      <w:pPr>
        <w:spacing w:after="0" w:line="240" w:lineRule="exact"/>
        <w:ind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yo</w:t>
      </w:r>
      <w:r>
        <w:rPr>
          <w:rFonts w:ascii="Calibri" w:eastAsia="Calibri" w:hAnsi="Calibri" w:cs="Calibri"/>
          <w:sz w:val="20"/>
          <w:szCs w:val="20"/>
        </w:rPr>
        <w:t>u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j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 xml:space="preserve">st </w:t>
      </w:r>
      <w:r>
        <w:rPr>
          <w:rFonts w:ascii="Calibri" w:eastAsia="Calibri" w:hAnsi="Calibri" w:cs="Calibri"/>
          <w:spacing w:val="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b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sca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per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rmance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than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ID</w:t>
      </w:r>
      <w:r>
        <w:rPr>
          <w:rFonts w:ascii="Calibri" w:eastAsia="Calibri" w:hAnsi="Calibri" w:cs="Calibri"/>
          <w:spacing w:val="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?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faster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b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r?</w:t>
      </w:r>
      <w:proofErr w:type="gramEnd"/>
    </w:p>
    <w:p w:rsidR="00861DC8" w:rsidRDefault="00861DC8">
      <w:pPr>
        <w:spacing w:after="0"/>
        <w:sectPr w:rsidR="00861DC8">
          <w:type w:val="continuous"/>
          <w:pgSz w:w="11940" w:h="16880"/>
          <w:pgMar w:top="680" w:right="80" w:bottom="240" w:left="1200" w:header="720" w:footer="720" w:gutter="0"/>
          <w:cols w:num="2" w:space="720" w:equalWidth="0">
            <w:col w:w="1439" w:space="141"/>
            <w:col w:w="9080"/>
          </w:cols>
        </w:sectPr>
      </w:pPr>
    </w:p>
    <w:p w:rsidR="00861DC8" w:rsidRDefault="00FB52AD">
      <w:pPr>
        <w:spacing w:after="0" w:line="240" w:lineRule="auto"/>
        <w:ind w:left="792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V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id</w:t>
      </w:r>
      <w:r>
        <w:rPr>
          <w:rFonts w:ascii="Calibri" w:eastAsia="Calibri" w:hAnsi="Calibri" w:cs="Calibri"/>
          <w:sz w:val="20"/>
          <w:szCs w:val="20"/>
        </w:rPr>
        <w:t>ity</w:t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80" w:bottom="240" w:left="1200" w:header="720" w:footer="720" w:gutter="0"/>
          <w:cols w:space="720"/>
        </w:sectPr>
      </w:pPr>
    </w:p>
    <w:p w:rsidR="00861DC8" w:rsidRDefault="00FB52AD">
      <w:pPr>
        <w:spacing w:before="54" w:after="0" w:line="244" w:lineRule="exact"/>
        <w:ind w:left="1060" w:right="-20" w:firstLine="46"/>
        <w:jc w:val="right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 xml:space="preserve">. </w:t>
      </w:r>
      <w:r>
        <w:rPr>
          <w:rFonts w:ascii="Calibri" w:eastAsia="Calibri" w:hAnsi="Calibri" w:cs="Calibri"/>
          <w:sz w:val="20"/>
          <w:szCs w:val="20"/>
        </w:rPr>
        <w:t>ii.</w:t>
      </w:r>
    </w:p>
    <w:p w:rsidR="00861DC8" w:rsidRDefault="00FB52AD">
      <w:pPr>
        <w:spacing w:before="58" w:after="0" w:line="240" w:lineRule="auto"/>
        <w:ind w:right="-20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I</w:t>
      </w:r>
      <w:r>
        <w:rPr>
          <w:rFonts w:ascii="Calibri" w:eastAsia="Calibri" w:hAnsi="Calibri" w:cs="Calibri"/>
          <w:sz w:val="20"/>
          <w:szCs w:val="20"/>
        </w:rPr>
        <w:t>s it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p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ss</w:t>
      </w:r>
      <w:r>
        <w:rPr>
          <w:rFonts w:ascii="Calibri" w:eastAsia="Calibri" w:hAnsi="Calibri" w:cs="Calibri"/>
          <w:spacing w:val="-1"/>
          <w:sz w:val="20"/>
          <w:szCs w:val="20"/>
        </w:rPr>
        <w:t>ib</w:t>
      </w:r>
      <w:r>
        <w:rPr>
          <w:rFonts w:ascii="Calibri" w:eastAsia="Calibri" w:hAnsi="Calibri" w:cs="Calibri"/>
          <w:sz w:val="20"/>
          <w:szCs w:val="20"/>
        </w:rPr>
        <w:t>le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ate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in</w:t>
      </w:r>
      <w:r>
        <w:rPr>
          <w:rFonts w:ascii="Calibri" w:eastAsia="Calibri" w:hAnsi="Calibri" w:cs="Calibri"/>
          <w:sz w:val="20"/>
          <w:szCs w:val="20"/>
        </w:rPr>
        <w:t xml:space="preserve">al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tp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stati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tically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nu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erica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ly?</w:t>
      </w:r>
    </w:p>
    <w:p w:rsidR="00861DC8" w:rsidRDefault="00FB52AD">
      <w:pPr>
        <w:spacing w:after="0" w:line="240" w:lineRule="exact"/>
        <w:ind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each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un</w:t>
      </w:r>
      <w:r>
        <w:rPr>
          <w:rFonts w:ascii="Calibri" w:eastAsia="Calibri" w:hAnsi="Calibri" w:cs="Calibri"/>
          <w:sz w:val="20"/>
          <w:szCs w:val="20"/>
        </w:rPr>
        <w:t>cti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pacing w:val="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lg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th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om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un</w:t>
      </w:r>
      <w:r>
        <w:rPr>
          <w:rFonts w:ascii="Calibri" w:eastAsia="Calibri" w:hAnsi="Calibri" w:cs="Calibri"/>
          <w:sz w:val="20"/>
          <w:szCs w:val="20"/>
        </w:rPr>
        <w:t>it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sts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creat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om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ar</w:t>
      </w:r>
      <w:r>
        <w:rPr>
          <w:rFonts w:ascii="Calibri" w:eastAsia="Calibri" w:hAnsi="Calibri" w:cs="Calibri"/>
          <w:spacing w:val="-1"/>
          <w:sz w:val="20"/>
          <w:szCs w:val="20"/>
        </w:rPr>
        <w:t>in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in</w:t>
      </w:r>
      <w:r>
        <w:rPr>
          <w:rFonts w:ascii="Calibri" w:eastAsia="Calibri" w:hAnsi="Calibri" w:cs="Calibri"/>
          <w:sz w:val="20"/>
          <w:szCs w:val="20"/>
        </w:rPr>
        <w:t>st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expec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ed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tp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ts</w:t>
      </w:r>
    </w:p>
    <w:p w:rsidR="00861DC8" w:rsidRDefault="00861DC8">
      <w:pPr>
        <w:spacing w:after="0"/>
        <w:sectPr w:rsidR="00861DC8">
          <w:pgSz w:w="11940" w:h="16880"/>
          <w:pgMar w:top="640" w:right="100" w:bottom="240" w:left="1400" w:header="0" w:footer="47" w:gutter="0"/>
          <w:cols w:num="2" w:space="720" w:equalWidth="0">
            <w:col w:w="1239" w:space="141"/>
            <w:col w:w="9060"/>
          </w:cols>
        </w:sectPr>
      </w:pPr>
    </w:p>
    <w:p w:rsidR="00861DC8" w:rsidRDefault="00FB52AD">
      <w:pPr>
        <w:spacing w:before="4" w:after="0" w:line="241" w:lineRule="exact"/>
        <w:ind w:left="15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lastRenderedPageBreak/>
        <w:t>1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Either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tically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eriv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ased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 I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imp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entati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100" w:bottom="240" w:left="1400" w:header="720" w:footer="720" w:gutter="0"/>
          <w:cols w:space="720"/>
        </w:sectPr>
      </w:pPr>
    </w:p>
    <w:p w:rsidR="00861DC8" w:rsidRDefault="00FB52AD">
      <w:pPr>
        <w:spacing w:before="3" w:after="0" w:line="241" w:lineRule="exact"/>
        <w:ind w:right="-20"/>
        <w:jc w:val="right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iii</w:t>
      </w:r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>.</w:t>
      </w:r>
    </w:p>
    <w:p w:rsidR="00861DC8" w:rsidRDefault="00FB52AD">
      <w:pPr>
        <w:spacing w:before="3" w:after="0" w:line="241" w:lineRule="exact"/>
        <w:ind w:right="-20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In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rati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st</w:t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100" w:bottom="240" w:left="1400" w:header="720" w:footer="720" w:gutter="0"/>
          <w:cols w:num="2" w:space="720" w:equalWidth="0">
            <w:col w:w="1238" w:space="143"/>
            <w:col w:w="9059"/>
          </w:cols>
        </w:sectPr>
      </w:pPr>
    </w:p>
    <w:p w:rsidR="00861DC8" w:rsidRDefault="00FB52AD">
      <w:pPr>
        <w:spacing w:before="3" w:after="0" w:line="240" w:lineRule="auto"/>
        <w:ind w:left="1871" w:right="47" w:hanging="30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lastRenderedPageBreak/>
        <w:t>1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sa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npu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ata and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igu</w:t>
      </w:r>
      <w:r>
        <w:rPr>
          <w:rFonts w:ascii="Calibri" w:eastAsia="Calibri" w:hAnsi="Calibri" w:cs="Calibri"/>
          <w:sz w:val="20"/>
          <w:szCs w:val="20"/>
        </w:rPr>
        <w:t>rati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ug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th I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Py</w:t>
      </w:r>
      <w:r>
        <w:rPr>
          <w:rFonts w:ascii="Calibri" w:eastAsia="Calibri" w:hAnsi="Calibri" w:cs="Calibri"/>
          <w:sz w:val="20"/>
          <w:szCs w:val="20"/>
        </w:rPr>
        <w:t>th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imp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entati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s.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om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are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the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tp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861DC8" w:rsidRDefault="00FB52AD">
      <w:pPr>
        <w:spacing w:after="0" w:line="244" w:lineRule="exact"/>
        <w:ind w:left="206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a)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It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un</w:t>
      </w:r>
      <w:r>
        <w:rPr>
          <w:rFonts w:ascii="Calibri" w:eastAsia="Calibri" w:hAnsi="Calibri" w:cs="Calibri"/>
          <w:sz w:val="20"/>
          <w:szCs w:val="20"/>
        </w:rPr>
        <w:t>rea</w:t>
      </w:r>
      <w:r>
        <w:rPr>
          <w:rFonts w:ascii="Calibri" w:eastAsia="Calibri" w:hAnsi="Calibri" w:cs="Calibri"/>
          <w:spacing w:val="1"/>
          <w:sz w:val="20"/>
          <w:szCs w:val="20"/>
        </w:rPr>
        <w:t>so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le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nu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eri</w:t>
      </w:r>
      <w:r>
        <w:rPr>
          <w:rFonts w:ascii="Calibri" w:eastAsia="Calibri" w:hAnsi="Calibri" w:cs="Calibri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ally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enti</w:t>
      </w:r>
      <w:r>
        <w:rPr>
          <w:rFonts w:ascii="Calibri" w:eastAsia="Calibri" w:hAnsi="Calibri" w:cs="Calibri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tp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 xml:space="preserve">d </w:t>
      </w:r>
      <w:r>
        <w:rPr>
          <w:rFonts w:ascii="Calibri" w:eastAsia="Calibri" w:hAnsi="Calibri" w:cs="Calibri"/>
          <w:spacing w:val="1"/>
          <w:sz w:val="20"/>
          <w:szCs w:val="20"/>
        </w:rPr>
        <w:t>Py</w:t>
      </w:r>
      <w:r>
        <w:rPr>
          <w:rFonts w:ascii="Calibri" w:eastAsia="Calibri" w:hAnsi="Calibri" w:cs="Calibri"/>
          <w:sz w:val="20"/>
          <w:szCs w:val="20"/>
        </w:rPr>
        <w:t>th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du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 the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y</w:t>
      </w:r>
    </w:p>
    <w:p w:rsidR="00861DC8" w:rsidRDefault="00FB52AD">
      <w:pPr>
        <w:spacing w:after="0" w:line="241" w:lineRule="exact"/>
        <w:ind w:left="2362"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tial</w:t>
      </w:r>
      <w:proofErr w:type="gramEnd"/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ergence</w:t>
      </w:r>
    </w:p>
    <w:p w:rsidR="00861DC8" w:rsidRDefault="00FB52AD">
      <w:pPr>
        <w:spacing w:before="3" w:after="0" w:line="241" w:lineRule="exact"/>
        <w:ind w:left="2604" w:right="-2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EG: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ferent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imp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ent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tion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mo</w:t>
      </w:r>
      <w:r>
        <w:rPr>
          <w:rFonts w:ascii="Calibri" w:eastAsia="Calibri" w:hAnsi="Calibri" w:cs="Calibri"/>
          <w:sz w:val="20"/>
          <w:szCs w:val="20"/>
        </w:rPr>
        <w:t>eba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ind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gh</w:t>
      </w:r>
      <w:r>
        <w:rPr>
          <w:rFonts w:ascii="Calibri" w:eastAsia="Calibri" w:hAnsi="Calibri" w:cs="Calibri"/>
          <w:sz w:val="20"/>
          <w:szCs w:val="20"/>
        </w:rPr>
        <w:t>tly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ferent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ima</w:t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100" w:bottom="240" w:left="1400" w:header="720" w:footer="720" w:gutter="0"/>
          <w:cols w:space="720"/>
        </w:sectPr>
      </w:pPr>
    </w:p>
    <w:p w:rsidR="00861DC8" w:rsidRDefault="00861DC8">
      <w:pPr>
        <w:spacing w:before="7" w:after="0" w:line="240" w:lineRule="exact"/>
        <w:rPr>
          <w:sz w:val="24"/>
          <w:szCs w:val="24"/>
        </w:rPr>
      </w:pPr>
    </w:p>
    <w:p w:rsidR="00861DC8" w:rsidRDefault="00FB52AD">
      <w:pPr>
        <w:spacing w:after="0" w:line="241" w:lineRule="exact"/>
        <w:ind w:left="106" w:right="-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3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Issues:</w:t>
      </w:r>
    </w:p>
    <w:p w:rsidR="00861DC8" w:rsidRDefault="00FB52AD">
      <w:pPr>
        <w:spacing w:before="3" w:after="0" w:line="240" w:lineRule="auto"/>
        <w:ind w:right="-20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eballi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tp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ages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will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least 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ov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e.</w:t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100" w:bottom="240" w:left="1400" w:header="720" w:footer="720" w:gutter="0"/>
          <w:cols w:num="2" w:space="720" w:equalWidth="0">
            <w:col w:w="944" w:space="1110"/>
            <w:col w:w="8386"/>
          </w:cols>
        </w:sectPr>
      </w:pPr>
    </w:p>
    <w:p w:rsidR="00861DC8" w:rsidRDefault="00A44E21">
      <w:pPr>
        <w:spacing w:before="3" w:after="0" w:line="241" w:lineRule="exact"/>
        <w:ind w:left="369" w:right="-20"/>
        <w:rPr>
          <w:rFonts w:ascii="Calibri" w:eastAsia="Calibri" w:hAnsi="Calibri" w:cs="Calibri"/>
          <w:sz w:val="20"/>
          <w:szCs w:val="20"/>
        </w:rPr>
      </w:pPr>
      <w:r>
        <w:lastRenderedPageBreak/>
        <w:pict>
          <v:shape id="_x0000_i1029" type="#_x0000_t75" style="width:10.9pt;height:10.9pt;mso-position-horizontal-relative:char;mso-position-vertical-relative:line">
            <v:imagedata r:id="rId7" o:title=""/>
          </v:shape>
        </w:pict>
      </w:r>
      <w:r w:rsidR="00FB52AD">
        <w:rPr>
          <w:rFonts w:ascii="Calibri" w:eastAsia="Calibri" w:hAnsi="Calibri" w:cs="Calibri"/>
          <w:spacing w:val="-1"/>
          <w:sz w:val="20"/>
          <w:szCs w:val="20"/>
        </w:rPr>
        <w:t>a</w:t>
      </w:r>
      <w:r w:rsidR="00FB52AD">
        <w:rPr>
          <w:rFonts w:ascii="Calibri" w:eastAsia="Calibri" w:hAnsi="Calibri" w:cs="Calibri"/>
          <w:sz w:val="20"/>
          <w:szCs w:val="20"/>
        </w:rPr>
        <w:t xml:space="preserve">. </w:t>
      </w:r>
      <w:r w:rsidR="00FB52AD">
        <w:rPr>
          <w:rFonts w:ascii="Calibri" w:eastAsia="Calibri" w:hAnsi="Calibri" w:cs="Calibri"/>
          <w:spacing w:val="45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color w:val="0000FF"/>
          <w:spacing w:val="-39"/>
          <w:sz w:val="20"/>
          <w:szCs w:val="20"/>
        </w:rPr>
        <w:t xml:space="preserve"> </w:t>
      </w:r>
      <w:hyperlink r:id="rId11">
        <w:r w:rsidR="00FB52AD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Nu</w:t>
        </w:r>
        <w:r w:rsidR="00FB52AD"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m</w:t>
        </w:r>
        <w:r w:rsidR="00FB52AD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er</w:t>
        </w:r>
        <w:r w:rsidR="00FB52AD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i</w:t>
        </w:r>
        <w:r w:rsidR="00FB52AD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cal</w:t>
        </w:r>
        <w:r w:rsidR="00FB52AD">
          <w:rPr>
            <w:rFonts w:ascii="Calibri" w:eastAsia="Calibri" w:hAnsi="Calibri" w:cs="Calibri"/>
            <w:color w:val="0000FF"/>
            <w:spacing w:val="-3"/>
            <w:sz w:val="20"/>
            <w:szCs w:val="20"/>
            <w:u w:val="single" w:color="0000FF"/>
          </w:rPr>
          <w:t xml:space="preserve"> </w:t>
        </w:r>
        <w:r w:rsidR="00FB52AD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Reci</w:t>
        </w:r>
        <w:r w:rsidR="00FB52AD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p</w:t>
        </w:r>
        <w:r w:rsidR="00FB52AD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es</w:t>
        </w:r>
        <w:r w:rsidR="00FB52AD">
          <w:rPr>
            <w:rFonts w:ascii="Calibri" w:eastAsia="Calibri" w:hAnsi="Calibri" w:cs="Calibri"/>
            <w:color w:val="0000FF"/>
            <w:spacing w:val="-4"/>
            <w:sz w:val="20"/>
            <w:szCs w:val="20"/>
            <w:u w:val="single" w:color="0000FF"/>
          </w:rPr>
          <w:t xml:space="preserve"> </w:t>
        </w:r>
        <w:r w:rsidR="00FB52AD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l</w:t>
        </w:r>
        <w:r w:rsidR="00FB52AD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i</w:t>
        </w:r>
        <w:r w:rsidR="00FB52AD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ce</w:t>
        </w:r>
        <w:r w:rsidR="00FB52AD"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n</w:t>
        </w:r>
        <w:r w:rsidR="00FB52AD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se</w:t>
        </w:r>
        <w:r w:rsidR="00FB52AD">
          <w:rPr>
            <w:rFonts w:ascii="Calibri" w:eastAsia="Calibri" w:hAnsi="Calibri" w:cs="Calibri"/>
            <w:color w:val="0000FF"/>
            <w:spacing w:val="3"/>
            <w:sz w:val="20"/>
            <w:szCs w:val="20"/>
          </w:rPr>
          <w:t xml:space="preserve"> </w:t>
        </w:r>
      </w:hyperlink>
      <w:r w:rsidR="00FB52AD">
        <w:rPr>
          <w:rFonts w:ascii="Calibri" w:eastAsia="Calibri" w:hAnsi="Calibri" w:cs="Calibri"/>
          <w:color w:val="000000"/>
          <w:sz w:val="20"/>
          <w:szCs w:val="20"/>
        </w:rPr>
        <w:t>(</w:t>
      </w:r>
      <w:r w:rsidR="00FB52AD">
        <w:rPr>
          <w:rFonts w:ascii="Calibri" w:eastAsia="Calibri" w:hAnsi="Calibri" w:cs="Calibri"/>
          <w:color w:val="000000"/>
          <w:spacing w:val="-1"/>
          <w:sz w:val="20"/>
          <w:szCs w:val="20"/>
        </w:rPr>
        <w:t>A</w:t>
      </w:r>
      <w:r w:rsidR="00FB52AD">
        <w:rPr>
          <w:rFonts w:ascii="Calibri" w:eastAsia="Calibri" w:hAnsi="Calibri" w:cs="Calibri"/>
          <w:color w:val="000000"/>
          <w:spacing w:val="1"/>
          <w:sz w:val="20"/>
          <w:szCs w:val="20"/>
        </w:rPr>
        <w:t>mo</w:t>
      </w:r>
      <w:r w:rsidR="00FB52AD">
        <w:rPr>
          <w:rFonts w:ascii="Calibri" w:eastAsia="Calibri" w:hAnsi="Calibri" w:cs="Calibri"/>
          <w:color w:val="000000"/>
          <w:sz w:val="20"/>
          <w:szCs w:val="20"/>
        </w:rPr>
        <w:t>e</w:t>
      </w:r>
      <w:r w:rsidR="00FB52AD">
        <w:rPr>
          <w:rFonts w:ascii="Calibri" w:eastAsia="Calibri" w:hAnsi="Calibri" w:cs="Calibri"/>
          <w:color w:val="000000"/>
          <w:spacing w:val="-1"/>
          <w:sz w:val="20"/>
          <w:szCs w:val="20"/>
        </w:rPr>
        <w:t>b</w:t>
      </w:r>
      <w:r w:rsidR="00FB52AD">
        <w:rPr>
          <w:rFonts w:ascii="Calibri" w:eastAsia="Calibri" w:hAnsi="Calibri" w:cs="Calibri"/>
          <w:color w:val="000000"/>
          <w:sz w:val="20"/>
          <w:szCs w:val="20"/>
        </w:rPr>
        <w:t>a</w:t>
      </w:r>
      <w:r w:rsidR="00FB52AD">
        <w:rPr>
          <w:rFonts w:ascii="Calibri" w:eastAsia="Calibri" w:hAnsi="Calibri" w:cs="Calibri"/>
          <w:color w:val="000000"/>
          <w:spacing w:val="-4"/>
          <w:sz w:val="20"/>
          <w:szCs w:val="20"/>
        </w:rPr>
        <w:t xml:space="preserve"> </w:t>
      </w:r>
      <w:r w:rsidR="00FB52AD">
        <w:rPr>
          <w:rFonts w:ascii="Calibri" w:eastAsia="Calibri" w:hAnsi="Calibri" w:cs="Calibri"/>
          <w:color w:val="000000"/>
          <w:sz w:val="20"/>
          <w:szCs w:val="20"/>
        </w:rPr>
        <w:t>f</w:t>
      </w:r>
      <w:r w:rsidR="00FB52AD">
        <w:rPr>
          <w:rFonts w:ascii="Calibri" w:eastAsia="Calibri" w:hAnsi="Calibri" w:cs="Calibri"/>
          <w:color w:val="000000"/>
          <w:spacing w:val="-1"/>
          <w:sz w:val="20"/>
          <w:szCs w:val="20"/>
        </w:rPr>
        <w:t>un</w:t>
      </w:r>
      <w:r w:rsidR="00FB52AD">
        <w:rPr>
          <w:rFonts w:ascii="Calibri" w:eastAsia="Calibri" w:hAnsi="Calibri" w:cs="Calibri"/>
          <w:color w:val="000000"/>
          <w:sz w:val="20"/>
          <w:szCs w:val="20"/>
        </w:rPr>
        <w:t>ction</w:t>
      </w:r>
      <w:proofErr w:type="gramStart"/>
      <w:r w:rsidR="00FB52AD">
        <w:rPr>
          <w:rFonts w:ascii="Calibri" w:eastAsia="Calibri" w:hAnsi="Calibri" w:cs="Calibri"/>
          <w:color w:val="000000"/>
          <w:sz w:val="20"/>
          <w:szCs w:val="20"/>
        </w:rPr>
        <w:t xml:space="preserve">) </w:t>
      </w:r>
      <w:r w:rsidR="00FB52AD">
        <w:rPr>
          <w:rFonts w:ascii="Calibri" w:eastAsia="Calibri" w:hAnsi="Calibri" w:cs="Calibri"/>
          <w:color w:val="0000FF"/>
          <w:spacing w:val="-43"/>
          <w:sz w:val="20"/>
          <w:szCs w:val="20"/>
        </w:rPr>
        <w:t xml:space="preserve"> </w:t>
      </w:r>
      <w:proofErr w:type="gramEnd"/>
      <w:r w:rsidR="00861DC8">
        <w:fldChar w:fldCharType="begin"/>
      </w:r>
      <w:r w:rsidR="00861DC8">
        <w:instrText>HYPERLINK "http://www.nr.com/licenses/redistribute.html" \h</w:instrText>
      </w:r>
      <w:r w:rsidR="00861DC8">
        <w:fldChar w:fldCharType="separate"/>
      </w:r>
      <w:r w:rsidR="00FB52AD"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ex</w:t>
      </w:r>
      <w:r w:rsidR="00FB52AD">
        <w:rPr>
          <w:rFonts w:ascii="Calibri" w:eastAsia="Calibri" w:hAnsi="Calibri" w:cs="Calibri"/>
          <w:color w:val="0000FF"/>
          <w:spacing w:val="-1"/>
          <w:sz w:val="20"/>
          <w:szCs w:val="20"/>
          <w:u w:val="single" w:color="0000FF"/>
        </w:rPr>
        <w:t>p</w:t>
      </w:r>
      <w:r w:rsidR="00FB52AD"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re</w:t>
      </w:r>
      <w:r w:rsidR="00FB52AD">
        <w:rPr>
          <w:rFonts w:ascii="Calibri" w:eastAsia="Calibri" w:hAnsi="Calibri" w:cs="Calibri"/>
          <w:color w:val="0000FF"/>
          <w:spacing w:val="-1"/>
          <w:sz w:val="20"/>
          <w:szCs w:val="20"/>
          <w:u w:val="single" w:color="0000FF"/>
        </w:rPr>
        <w:t>s</w:t>
      </w:r>
      <w:r w:rsidR="00FB52AD"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s</w:t>
      </w:r>
      <w:r w:rsidR="00FB52AD">
        <w:rPr>
          <w:rFonts w:ascii="Calibri" w:eastAsia="Calibri" w:hAnsi="Calibri" w:cs="Calibri"/>
          <w:color w:val="0000FF"/>
          <w:spacing w:val="-1"/>
          <w:sz w:val="20"/>
          <w:szCs w:val="20"/>
          <w:u w:val="single" w:color="0000FF"/>
        </w:rPr>
        <w:t>l</w:t>
      </w:r>
      <w:r w:rsidR="00FB52AD"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y</w:t>
      </w:r>
      <w:r w:rsidR="00FB52AD">
        <w:rPr>
          <w:rFonts w:ascii="Calibri" w:eastAsia="Calibri" w:hAnsi="Calibri" w:cs="Calibri"/>
          <w:color w:val="0000FF"/>
          <w:spacing w:val="-4"/>
          <w:sz w:val="20"/>
          <w:szCs w:val="20"/>
          <w:u w:val="single" w:color="0000FF"/>
        </w:rPr>
        <w:t xml:space="preserve"> </w:t>
      </w:r>
      <w:r w:rsidR="00FB52AD"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forb</w:t>
      </w:r>
      <w:r w:rsidR="00FB52AD">
        <w:rPr>
          <w:rFonts w:ascii="Calibri" w:eastAsia="Calibri" w:hAnsi="Calibri" w:cs="Calibri"/>
          <w:color w:val="0000FF"/>
          <w:spacing w:val="-1"/>
          <w:sz w:val="20"/>
          <w:szCs w:val="20"/>
          <w:u w:val="single" w:color="0000FF"/>
        </w:rPr>
        <w:t>id</w:t>
      </w:r>
      <w:r w:rsidR="00FB52AD"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s</w:t>
      </w:r>
      <w:r w:rsidR="00FB52AD">
        <w:rPr>
          <w:rFonts w:ascii="Calibri" w:eastAsia="Calibri" w:hAnsi="Calibri" w:cs="Calibri"/>
          <w:color w:val="0000FF"/>
          <w:spacing w:val="-2"/>
          <w:sz w:val="20"/>
          <w:szCs w:val="20"/>
          <w:u w:val="single" w:color="0000FF"/>
        </w:rPr>
        <w:t xml:space="preserve"> </w:t>
      </w:r>
      <w:r w:rsidR="00FB52AD">
        <w:rPr>
          <w:rFonts w:ascii="Calibri" w:eastAsia="Calibri" w:hAnsi="Calibri" w:cs="Calibri"/>
          <w:color w:val="0000FF"/>
          <w:spacing w:val="-1"/>
          <w:sz w:val="20"/>
          <w:szCs w:val="20"/>
          <w:u w:val="single" w:color="0000FF"/>
        </w:rPr>
        <w:t>d</w:t>
      </w:r>
      <w:r w:rsidR="00FB52AD"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i</w:t>
      </w:r>
      <w:r w:rsidR="00FB52AD">
        <w:rPr>
          <w:rFonts w:ascii="Calibri" w:eastAsia="Calibri" w:hAnsi="Calibri" w:cs="Calibri"/>
          <w:color w:val="0000FF"/>
          <w:spacing w:val="-1"/>
          <w:sz w:val="20"/>
          <w:szCs w:val="20"/>
          <w:u w:val="single" w:color="0000FF"/>
        </w:rPr>
        <w:t>s</w:t>
      </w:r>
      <w:r w:rsidR="00FB52AD"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tr</w:t>
      </w:r>
      <w:r w:rsidR="00FB52AD">
        <w:rPr>
          <w:rFonts w:ascii="Calibri" w:eastAsia="Calibri" w:hAnsi="Calibri" w:cs="Calibri"/>
          <w:color w:val="0000FF"/>
          <w:spacing w:val="-1"/>
          <w:sz w:val="20"/>
          <w:szCs w:val="20"/>
          <w:u w:val="single" w:color="0000FF"/>
        </w:rPr>
        <w:t>ibu</w:t>
      </w:r>
      <w:r w:rsidR="00FB52AD"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tion</w:t>
      </w:r>
      <w:r w:rsidR="00FB52AD">
        <w:rPr>
          <w:rFonts w:ascii="Calibri" w:eastAsia="Calibri" w:hAnsi="Calibri" w:cs="Calibri"/>
          <w:color w:val="0000FF"/>
          <w:spacing w:val="-3"/>
          <w:sz w:val="20"/>
          <w:szCs w:val="20"/>
          <w:u w:val="single" w:color="0000FF"/>
        </w:rPr>
        <w:t xml:space="preserve"> </w:t>
      </w:r>
      <w:r w:rsidR="00FB52AD"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in</w:t>
      </w:r>
      <w:r w:rsidR="00FB52AD">
        <w:rPr>
          <w:rFonts w:ascii="Calibri" w:eastAsia="Calibri" w:hAnsi="Calibri" w:cs="Calibri"/>
          <w:color w:val="0000FF"/>
          <w:spacing w:val="-1"/>
          <w:sz w:val="20"/>
          <w:szCs w:val="20"/>
          <w:u w:val="single" w:color="0000FF"/>
        </w:rPr>
        <w:t xml:space="preserve"> </w:t>
      </w:r>
      <w:r w:rsidR="00FB52AD"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s</w:t>
      </w:r>
      <w:r w:rsidR="00FB52AD">
        <w:rPr>
          <w:rFonts w:ascii="Calibri" w:eastAsia="Calibri" w:hAnsi="Calibri" w:cs="Calibri"/>
          <w:color w:val="0000FF"/>
          <w:spacing w:val="1"/>
          <w:sz w:val="20"/>
          <w:szCs w:val="20"/>
          <w:u w:val="single" w:color="0000FF"/>
        </w:rPr>
        <w:t>o</w:t>
      </w:r>
      <w:r w:rsidR="00FB52AD">
        <w:rPr>
          <w:rFonts w:ascii="Calibri" w:eastAsia="Calibri" w:hAnsi="Calibri" w:cs="Calibri"/>
          <w:color w:val="0000FF"/>
          <w:spacing w:val="-1"/>
          <w:sz w:val="20"/>
          <w:szCs w:val="20"/>
          <w:u w:val="single" w:color="0000FF"/>
        </w:rPr>
        <w:t>u</w:t>
      </w:r>
      <w:r w:rsidR="00FB52AD"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rce</w:t>
      </w:r>
      <w:r w:rsidR="00FB52AD">
        <w:rPr>
          <w:rFonts w:ascii="Calibri" w:eastAsia="Calibri" w:hAnsi="Calibri" w:cs="Calibri"/>
          <w:color w:val="0000FF"/>
          <w:spacing w:val="-4"/>
          <w:sz w:val="20"/>
          <w:szCs w:val="20"/>
          <w:u w:val="single" w:color="0000FF"/>
        </w:rPr>
        <w:t xml:space="preserve"> </w:t>
      </w:r>
      <w:r w:rsidR="00FB52AD">
        <w:rPr>
          <w:rFonts w:ascii="Calibri" w:eastAsia="Calibri" w:hAnsi="Calibri" w:cs="Calibri"/>
          <w:color w:val="0000FF"/>
          <w:sz w:val="20"/>
          <w:szCs w:val="20"/>
          <w:u w:val="single" w:color="0000FF"/>
        </w:rPr>
        <w:t>for</w:t>
      </w:r>
      <w:r w:rsidR="00FB52AD">
        <w:rPr>
          <w:rFonts w:ascii="Calibri" w:eastAsia="Calibri" w:hAnsi="Calibri" w:cs="Calibri"/>
          <w:color w:val="0000FF"/>
          <w:spacing w:val="11"/>
          <w:sz w:val="20"/>
          <w:szCs w:val="20"/>
          <w:u w:val="single" w:color="0000FF"/>
        </w:rPr>
        <w:t>m</w:t>
      </w:r>
      <w:r w:rsidR="00FB52AD">
        <w:rPr>
          <w:rFonts w:ascii="Calibri" w:eastAsia="Calibri" w:hAnsi="Calibri" w:cs="Calibri"/>
          <w:color w:val="000000"/>
          <w:sz w:val="20"/>
          <w:szCs w:val="20"/>
        </w:rPr>
        <w:t>.</w:t>
      </w:r>
      <w:r w:rsidR="00861DC8">
        <w:fldChar w:fldCharType="end"/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100" w:bottom="240" w:left="1400" w:header="720" w:footer="720" w:gutter="0"/>
          <w:cols w:space="720"/>
        </w:sectPr>
      </w:pPr>
    </w:p>
    <w:p w:rsidR="00861DC8" w:rsidRDefault="00FB52AD">
      <w:pPr>
        <w:spacing w:before="4" w:after="0" w:line="239" w:lineRule="auto"/>
        <w:ind w:left="1014" w:right="-20" w:firstLine="92"/>
        <w:jc w:val="right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 xml:space="preserve">. </w:t>
      </w:r>
      <w:r>
        <w:rPr>
          <w:rFonts w:ascii="Calibri" w:eastAsia="Calibri" w:hAnsi="Calibri" w:cs="Calibri"/>
          <w:sz w:val="20"/>
          <w:szCs w:val="20"/>
        </w:rPr>
        <w:t xml:space="preserve">ii. </w:t>
      </w:r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t>iii</w:t>
      </w:r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>.</w:t>
      </w:r>
    </w:p>
    <w:p w:rsidR="00861DC8" w:rsidRDefault="00FB52AD">
      <w:pPr>
        <w:spacing w:before="3" w:after="0" w:line="240" w:lineRule="auto"/>
        <w:ind w:right="-20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z w:val="20"/>
          <w:szCs w:val="20"/>
        </w:rPr>
        <w:lastRenderedPageBreak/>
        <w:t>Th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cl</w:t>
      </w:r>
      <w:r>
        <w:rPr>
          <w:rFonts w:ascii="Calibri" w:eastAsia="Calibri" w:hAnsi="Calibri" w:cs="Calibri"/>
          <w:spacing w:val="-1"/>
          <w:sz w:val="20"/>
          <w:szCs w:val="20"/>
        </w:rPr>
        <w:t>ud</w:t>
      </w:r>
      <w:r>
        <w:rPr>
          <w:rFonts w:ascii="Calibri" w:eastAsia="Calibri" w:hAnsi="Calibri" w:cs="Calibri"/>
          <w:sz w:val="20"/>
          <w:szCs w:val="20"/>
        </w:rPr>
        <w:t>es "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eriva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ive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rks",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ch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yo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Am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eba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imp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entati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</w:p>
    <w:p w:rsidR="00861DC8" w:rsidRDefault="00FB52AD">
      <w:pPr>
        <w:spacing w:after="0" w:line="244" w:lineRule="exact"/>
        <w:ind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ress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cl</w:t>
      </w:r>
      <w:r>
        <w:rPr>
          <w:rFonts w:ascii="Calibri" w:eastAsia="Calibri" w:hAnsi="Calibri" w:cs="Calibri"/>
          <w:spacing w:val="-1"/>
          <w:sz w:val="20"/>
          <w:szCs w:val="20"/>
        </w:rPr>
        <w:t>ud</w:t>
      </w:r>
      <w:r>
        <w:rPr>
          <w:rFonts w:ascii="Calibri" w:eastAsia="Calibri" w:hAnsi="Calibri" w:cs="Calibri"/>
          <w:sz w:val="20"/>
          <w:szCs w:val="20"/>
        </w:rPr>
        <w:t>es ports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ther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angu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es</w:t>
      </w:r>
    </w:p>
    <w:p w:rsidR="00861DC8" w:rsidRDefault="00FB52AD">
      <w:pPr>
        <w:spacing w:after="0" w:line="240" w:lineRule="exact"/>
        <w:ind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ugg</w:t>
      </w:r>
      <w:r>
        <w:rPr>
          <w:rFonts w:ascii="Calibri" w:eastAsia="Calibri" w:hAnsi="Calibri" w:cs="Calibri"/>
          <w:sz w:val="20"/>
          <w:szCs w:val="20"/>
        </w:rPr>
        <w:t>ested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res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ses:</w:t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100" w:bottom="240" w:left="1400" w:header="720" w:footer="720" w:gutter="0"/>
          <w:cols w:num="2" w:space="720" w:equalWidth="0">
            <w:col w:w="1239" w:space="141"/>
            <w:col w:w="9060"/>
          </w:cols>
        </w:sectPr>
      </w:pPr>
    </w:p>
    <w:p w:rsidR="00861DC8" w:rsidRDefault="00FB52AD">
      <w:pPr>
        <w:spacing w:after="0" w:line="240" w:lineRule="exact"/>
        <w:ind w:left="15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lastRenderedPageBreak/>
        <w:t>1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Use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hyperlink r:id="rId12">
        <w:proofErr w:type="spellStart"/>
        <w:r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el</w:t>
        </w:r>
        <w:r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r</w:t>
        </w:r>
        <w:proofErr w:type="spellEnd"/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-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ead</w:t>
        </w:r>
        <w:r>
          <w:rPr>
            <w:rFonts w:ascii="Calibri" w:eastAsia="Calibri" w:hAnsi="Calibri" w:cs="Calibri"/>
            <w:color w:val="0000FF"/>
            <w:spacing w:val="-9"/>
            <w:sz w:val="20"/>
            <w:szCs w:val="20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ow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-3"/>
            <w:sz w:val="20"/>
            <w:szCs w:val="20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si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ex</w:t>
        </w:r>
        <w:r>
          <w:rPr>
            <w:rFonts w:ascii="Calibri" w:eastAsia="Calibri" w:hAnsi="Calibri" w:cs="Calibri"/>
            <w:color w:val="0000FF"/>
            <w:spacing w:val="-5"/>
            <w:sz w:val="20"/>
            <w:szCs w:val="20"/>
            <w:u w:val="single" w:color="0000FF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iser</w:t>
        </w:r>
        <w:proofErr w:type="spellEnd"/>
        <w:r>
          <w:rPr>
            <w:rFonts w:ascii="Calibri" w:eastAsia="Calibri" w:hAnsi="Calibri" w:cs="Calibri"/>
            <w:color w:val="0000FF"/>
            <w:spacing w:val="-6"/>
            <w:sz w:val="20"/>
            <w:szCs w:val="20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fu</w:t>
        </w:r>
        <w:r>
          <w:rPr>
            <w:rFonts w:ascii="Calibri" w:eastAsia="Calibri" w:hAnsi="Calibri" w:cs="Calibri"/>
            <w:color w:val="0000FF"/>
            <w:spacing w:val="-1"/>
            <w:sz w:val="20"/>
            <w:szCs w:val="20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3"/>
            <w:sz w:val="20"/>
            <w:szCs w:val="20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fr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5"/>
            <w:sz w:val="20"/>
            <w:szCs w:val="20"/>
            <w:u w:val="single" w:color="0000FF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Sci</w:t>
        </w:r>
        <w:r>
          <w:rPr>
            <w:rFonts w:ascii="Calibri" w:eastAsia="Calibri" w:hAnsi="Calibri" w:cs="Calibri"/>
            <w:color w:val="0000FF"/>
            <w:spacing w:val="1"/>
            <w:sz w:val="20"/>
            <w:szCs w:val="20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6"/>
            <w:sz w:val="20"/>
            <w:szCs w:val="20"/>
            <w:u w:val="single" w:color="0000FF"/>
          </w:rPr>
          <w:t>y</w:t>
        </w:r>
        <w:proofErr w:type="spellEnd"/>
        <w:r>
          <w:rPr>
            <w:rFonts w:ascii="Calibri" w:eastAsia="Calibri" w:hAnsi="Calibri" w:cs="Calibri"/>
            <w:color w:val="000000"/>
            <w:sz w:val="20"/>
            <w:szCs w:val="20"/>
          </w:rPr>
          <w:t>.</w:t>
        </w:r>
      </w:hyperlink>
    </w:p>
    <w:p w:rsidR="00861DC8" w:rsidRDefault="00FB52AD">
      <w:pPr>
        <w:spacing w:before="3" w:after="0" w:line="241" w:lineRule="exact"/>
        <w:ind w:left="206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a)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Ju</w:t>
      </w:r>
      <w:r>
        <w:rPr>
          <w:rFonts w:ascii="Calibri" w:eastAsia="Calibri" w:hAnsi="Calibri" w:cs="Calibri"/>
          <w:sz w:val="20"/>
          <w:szCs w:val="20"/>
        </w:rPr>
        <w:t>st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like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mo</w:t>
      </w:r>
      <w:r>
        <w:rPr>
          <w:rFonts w:ascii="Calibri" w:eastAsia="Calibri" w:hAnsi="Calibri" w:cs="Calibri"/>
          <w:sz w:val="20"/>
          <w:szCs w:val="20"/>
        </w:rPr>
        <w:t>eba,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d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es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n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req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ire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d</w:t>
      </w:r>
      <w:r>
        <w:rPr>
          <w:rFonts w:ascii="Calibri" w:eastAsia="Calibri" w:hAnsi="Calibri" w:cs="Calibri"/>
          <w:sz w:val="20"/>
          <w:szCs w:val="20"/>
        </w:rPr>
        <w:t>eri</w:t>
      </w:r>
      <w:r>
        <w:rPr>
          <w:rFonts w:ascii="Calibri" w:eastAsia="Calibri" w:hAnsi="Calibri" w:cs="Calibri"/>
          <w:spacing w:val="2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ati</w:t>
      </w: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fu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s</w:t>
      </w:r>
    </w:p>
    <w:p w:rsidR="00861DC8" w:rsidRDefault="00FB52AD">
      <w:pPr>
        <w:spacing w:before="4" w:after="0" w:line="241" w:lineRule="exact"/>
        <w:ind w:left="156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2</w:t>
      </w:r>
      <w:r>
        <w:rPr>
          <w:rFonts w:ascii="Calibri" w:eastAsia="Calibri" w:hAnsi="Calibri" w:cs="Calibri"/>
          <w:sz w:val="20"/>
          <w:szCs w:val="20"/>
        </w:rPr>
        <w:t xml:space="preserve">)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Cust</w:t>
      </w:r>
      <w:r>
        <w:rPr>
          <w:rFonts w:ascii="Calibri" w:eastAsia="Calibri" w:hAnsi="Calibri" w:cs="Calibri"/>
          <w:spacing w:val="1"/>
          <w:sz w:val="20"/>
          <w:szCs w:val="20"/>
        </w:rPr>
        <w:t>om</w:t>
      </w:r>
      <w:r>
        <w:rPr>
          <w:rFonts w:ascii="Calibri" w:eastAsia="Calibri" w:hAnsi="Calibri" w:cs="Calibri"/>
          <w:sz w:val="20"/>
          <w:szCs w:val="20"/>
        </w:rPr>
        <w:t>isa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le</w:t>
      </w:r>
      <w:proofErr w:type="spellEnd"/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pp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ach</w:t>
      </w:r>
    </w:p>
    <w:p w:rsidR="00861DC8" w:rsidRDefault="00FB52AD">
      <w:pPr>
        <w:spacing w:before="3" w:after="0" w:line="241" w:lineRule="exact"/>
        <w:ind w:left="206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a)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eal</w:t>
      </w:r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h this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 the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sa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way as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err</w:t>
      </w:r>
      <w:r>
        <w:rPr>
          <w:rFonts w:ascii="Calibri" w:eastAsia="Calibri" w:hAnsi="Calibri" w:cs="Calibri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fu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:</w:t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100" w:bottom="240" w:left="1400" w:header="720" w:footer="720" w:gutter="0"/>
          <w:cols w:space="720"/>
        </w:sectPr>
      </w:pPr>
    </w:p>
    <w:p w:rsidR="00861DC8" w:rsidRDefault="00FB52AD">
      <w:pPr>
        <w:spacing w:before="3" w:after="0" w:line="240" w:lineRule="auto"/>
        <w:ind w:left="2476" w:right="-20" w:firstLine="92"/>
        <w:jc w:val="righ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lastRenderedPageBreak/>
        <w:t>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) </w:t>
      </w:r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t>ii</w:t>
      </w:r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 xml:space="preserve">) </w:t>
      </w:r>
      <w:r>
        <w:rPr>
          <w:rFonts w:ascii="Calibri" w:eastAsia="Calibri" w:hAnsi="Calibri" w:cs="Calibri"/>
          <w:sz w:val="20"/>
          <w:szCs w:val="20"/>
        </w:rPr>
        <w:t>iii)</w:t>
      </w:r>
    </w:p>
    <w:p w:rsidR="00861DC8" w:rsidRDefault="00FB52AD">
      <w:pPr>
        <w:spacing w:before="3" w:after="0" w:line="240" w:lineRule="auto"/>
        <w:ind w:right="-20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pacing w:val="1"/>
          <w:sz w:val="20"/>
          <w:szCs w:val="20"/>
        </w:rPr>
        <w:lastRenderedPageBreak/>
        <w:t>D</w:t>
      </w:r>
      <w:r>
        <w:rPr>
          <w:rFonts w:ascii="Calibri" w:eastAsia="Calibri" w:hAnsi="Calibri" w:cs="Calibri"/>
          <w:sz w:val="20"/>
          <w:szCs w:val="20"/>
        </w:rPr>
        <w:t>efi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terf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ce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etw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en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rk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low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imiser</w:t>
      </w:r>
      <w:proofErr w:type="spellEnd"/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un</w:t>
      </w:r>
      <w:r>
        <w:rPr>
          <w:rFonts w:ascii="Calibri" w:eastAsia="Calibri" w:hAnsi="Calibri" w:cs="Calibri"/>
          <w:sz w:val="20"/>
          <w:szCs w:val="20"/>
        </w:rPr>
        <w:t>ction</w:t>
      </w:r>
    </w:p>
    <w:p w:rsidR="00861DC8" w:rsidRDefault="00FB52AD">
      <w:pPr>
        <w:spacing w:after="0" w:line="240" w:lineRule="auto"/>
        <w:ind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igu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tion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upp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es the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act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un</w:t>
      </w:r>
      <w:r>
        <w:rPr>
          <w:rFonts w:ascii="Calibri" w:eastAsia="Calibri" w:hAnsi="Calibri" w:cs="Calibri"/>
          <w:sz w:val="20"/>
          <w:szCs w:val="20"/>
        </w:rPr>
        <w:t>ction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se</w:t>
      </w:r>
    </w:p>
    <w:p w:rsidR="00861DC8" w:rsidRDefault="00FB52AD">
      <w:pPr>
        <w:spacing w:after="0" w:line="240" w:lineRule="exact"/>
        <w:ind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efa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lt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tion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ciPy</w:t>
      </w:r>
      <w:proofErr w:type="spellEnd"/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el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6"/>
          <w:sz w:val="20"/>
          <w:szCs w:val="20"/>
        </w:rPr>
        <w:t>r</w:t>
      </w:r>
      <w:proofErr w:type="spellEnd"/>
      <w:r>
        <w:rPr>
          <w:rFonts w:ascii="Calibri" w:eastAsia="Calibri" w:hAnsi="Calibri" w:cs="Calibri"/>
          <w:sz w:val="20"/>
          <w:szCs w:val="20"/>
        </w:rPr>
        <w:t>-Mead</w:t>
      </w:r>
    </w:p>
    <w:p w:rsidR="00861DC8" w:rsidRDefault="00861DC8">
      <w:pPr>
        <w:spacing w:after="0"/>
        <w:sectPr w:rsidR="00861DC8">
          <w:type w:val="continuous"/>
          <w:pgSz w:w="11940" w:h="16880"/>
          <w:pgMar w:top="680" w:right="100" w:bottom="240" w:left="1400" w:header="720" w:footer="720" w:gutter="0"/>
          <w:cols w:num="2" w:space="720" w:equalWidth="0">
            <w:col w:w="2712" w:space="141"/>
            <w:col w:w="7587"/>
          </w:cols>
        </w:sectPr>
      </w:pPr>
    </w:p>
    <w:p w:rsidR="00861DC8" w:rsidRDefault="00FB52AD">
      <w:pPr>
        <w:spacing w:after="0" w:line="240" w:lineRule="exact"/>
        <w:ind w:left="106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lastRenderedPageBreak/>
        <w:t>4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What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le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can we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learn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k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'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2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rk?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What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le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can we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vo</w:t>
      </w:r>
      <w:r>
        <w:rPr>
          <w:rFonts w:ascii="Calibri" w:eastAsia="Calibri" w:hAnsi="Calibri" w:cs="Calibri"/>
          <w:sz w:val="20"/>
          <w:szCs w:val="20"/>
        </w:rPr>
        <w:t>id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this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e?</w:t>
      </w:r>
    </w:p>
    <w:p w:rsidR="00861DC8" w:rsidRDefault="00FB52AD">
      <w:pPr>
        <w:spacing w:before="4" w:after="0" w:line="239" w:lineRule="auto"/>
        <w:ind w:left="592" w:right="5327" w:firstLine="1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tr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upp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Li</w:t>
      </w:r>
      <w:r>
        <w:rPr>
          <w:rFonts w:ascii="Calibri" w:eastAsia="Calibri" w:hAnsi="Calibri" w:cs="Calibri"/>
          <w:spacing w:val="-1"/>
          <w:sz w:val="20"/>
          <w:szCs w:val="20"/>
        </w:rPr>
        <w:t>nu</w:t>
      </w:r>
      <w:r>
        <w:rPr>
          <w:rFonts w:ascii="Calibri" w:eastAsia="Calibri" w:hAnsi="Calibri" w:cs="Calibri"/>
          <w:sz w:val="20"/>
          <w:szCs w:val="20"/>
        </w:rPr>
        <w:t>x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rk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 xml:space="preserve">lows 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GUI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ter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ace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can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 less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timi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1"/>
          <w:sz w:val="20"/>
          <w:szCs w:val="20"/>
        </w:rPr>
        <w:t>in</w:t>
      </w:r>
      <w:r>
        <w:rPr>
          <w:rFonts w:ascii="Calibri" w:eastAsia="Calibri" w:hAnsi="Calibri" w:cs="Calibri"/>
          <w:sz w:val="20"/>
          <w:szCs w:val="20"/>
        </w:rPr>
        <w:t>g</w:t>
      </w:r>
    </w:p>
    <w:p w:rsidR="00861DC8" w:rsidRDefault="00FB52AD">
      <w:pPr>
        <w:spacing w:after="0" w:line="241" w:lineRule="exact"/>
        <w:ind w:left="613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c.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lel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exec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tion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ee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 ea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igu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</w:t>
      </w:r>
    </w:p>
    <w:p w:rsidR="00861DC8" w:rsidRDefault="00FB52AD">
      <w:pPr>
        <w:spacing w:before="3" w:after="0" w:line="240" w:lineRule="auto"/>
        <w:ind w:left="106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5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ll</w:t>
      </w:r>
      <w:r>
        <w:rPr>
          <w:rFonts w:ascii="Calibri" w:eastAsia="Calibri" w:hAnsi="Calibri" w:cs="Calibri"/>
          <w:spacing w:val="-1"/>
          <w:sz w:val="20"/>
          <w:szCs w:val="20"/>
        </w:rPr>
        <w:t>-</w:t>
      </w:r>
      <w:r>
        <w:rPr>
          <w:rFonts w:ascii="Calibri" w:eastAsia="Calibri" w:hAnsi="Calibri" w:cs="Calibri"/>
          <w:spacing w:val="1"/>
          <w:sz w:val="20"/>
          <w:szCs w:val="20"/>
        </w:rPr>
        <w:t>ov</w:t>
      </w:r>
      <w:r>
        <w:rPr>
          <w:rFonts w:ascii="Calibri" w:eastAsia="Calibri" w:hAnsi="Calibri" w:cs="Calibri"/>
          <w:sz w:val="20"/>
          <w:szCs w:val="20"/>
        </w:rPr>
        <w:t>er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to a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sec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ject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see</w:t>
      </w:r>
      <w:r>
        <w:rPr>
          <w:rFonts w:ascii="Calibri" w:eastAsia="Calibri" w:hAnsi="Calibri" w:cs="Calibri"/>
          <w:spacing w:val="1"/>
          <w:sz w:val="20"/>
          <w:szCs w:val="20"/>
        </w:rPr>
        <w:t>k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ew</w:t>
      </w:r>
      <w:r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en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rs</w:t>
      </w:r>
      <w:r>
        <w:rPr>
          <w:rFonts w:ascii="Calibri" w:eastAsia="Calibri" w:hAnsi="Calibri" w:cs="Calibri"/>
          <w:spacing w:val="1"/>
          <w:sz w:val="20"/>
          <w:szCs w:val="20"/>
        </w:rPr>
        <w:t>em</w:t>
      </w:r>
      <w:r>
        <w:rPr>
          <w:rFonts w:ascii="Calibri" w:eastAsia="Calibri" w:hAnsi="Calibri" w:cs="Calibri"/>
          <w:sz w:val="20"/>
          <w:szCs w:val="20"/>
        </w:rPr>
        <w:t>ent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p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ssible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 specific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circum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tances:</w:t>
      </w:r>
    </w:p>
    <w:p w:rsidR="00861DC8" w:rsidRDefault="00FB52AD">
      <w:pPr>
        <w:spacing w:after="0" w:line="244" w:lineRule="exact"/>
        <w:ind w:left="602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rk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rol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ed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ver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es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ew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fe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res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ts</w:t>
      </w:r>
      <w:r>
        <w:rPr>
          <w:rFonts w:ascii="Calibri" w:eastAsia="Calibri" w:hAnsi="Calibri" w:cs="Calibri"/>
          <w:spacing w:val="-1"/>
          <w:sz w:val="20"/>
          <w:szCs w:val="20"/>
        </w:rPr>
        <w:t>id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terms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ere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ig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al</w:t>
      </w:r>
    </w:p>
    <w:p w:rsidR="00861DC8" w:rsidRDefault="00FB52AD">
      <w:pPr>
        <w:spacing w:after="0" w:line="240" w:lineRule="auto"/>
        <w:ind w:left="890"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nd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proofErr w:type="gramEnd"/>
      <w:r>
        <w:rPr>
          <w:rFonts w:ascii="Calibri" w:eastAsia="Calibri" w:hAnsi="Calibri" w:cs="Calibri"/>
          <w:sz w:val="20"/>
          <w:szCs w:val="20"/>
        </w:rPr>
        <w:t>.</w:t>
      </w:r>
    </w:p>
    <w:p w:rsidR="00861DC8" w:rsidRDefault="00FB52AD">
      <w:pPr>
        <w:spacing w:after="0" w:line="244" w:lineRule="exact"/>
        <w:ind w:left="592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pp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nd</w:t>
      </w:r>
      <w:r>
        <w:rPr>
          <w:rFonts w:ascii="Calibri" w:eastAsia="Calibri" w:hAnsi="Calibri" w:cs="Calibri"/>
          <w:sz w:val="20"/>
          <w:szCs w:val="20"/>
        </w:rPr>
        <w:t>ix to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ig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P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ld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 p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roll</w:t>
      </w:r>
      <w:r>
        <w:rPr>
          <w:rFonts w:ascii="Calibri" w:eastAsia="Calibri" w:hAnsi="Calibri" w:cs="Calibri"/>
          <w:spacing w:val="-3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-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ver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1"/>
          <w:sz w:val="20"/>
          <w:szCs w:val="20"/>
        </w:rPr>
        <w:t>qu</w:t>
      </w:r>
      <w:r>
        <w:rPr>
          <w:rFonts w:ascii="Calibri" w:eastAsia="Calibri" w:hAnsi="Calibri" w:cs="Calibri"/>
          <w:sz w:val="20"/>
          <w:szCs w:val="20"/>
        </w:rPr>
        <w:t>est.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ee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nd</w:t>
      </w:r>
      <w:r>
        <w:rPr>
          <w:rFonts w:ascii="Calibri" w:eastAsia="Calibri" w:hAnsi="Calibri" w:cs="Calibri"/>
          <w:sz w:val="20"/>
          <w:szCs w:val="20"/>
        </w:rPr>
        <w:t>ic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so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</w:p>
    <w:p w:rsidR="00861DC8" w:rsidRDefault="00FB52AD">
      <w:pPr>
        <w:spacing w:after="0" w:line="240" w:lineRule="auto"/>
        <w:ind w:left="890"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proofErr w:type="gramEnd"/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rol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ver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wh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fe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ected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 de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er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861DC8" w:rsidRDefault="00FB52AD">
      <w:pPr>
        <w:spacing w:after="0" w:line="244" w:lineRule="exact"/>
        <w:ind w:left="613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c.  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s.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4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-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ver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roposa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 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id</w:t>
      </w:r>
      <w:r>
        <w:rPr>
          <w:rFonts w:ascii="Calibri" w:eastAsia="Calibri" w:hAnsi="Calibri" w:cs="Calibri"/>
          <w:sz w:val="20"/>
          <w:szCs w:val="20"/>
        </w:rPr>
        <w:t>ered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om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etitive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rocess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P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pp</w:t>
      </w:r>
      <w:r>
        <w:rPr>
          <w:rFonts w:ascii="Calibri" w:eastAsia="Calibri" w:hAnsi="Calibri" w:cs="Calibri"/>
          <w:sz w:val="20"/>
          <w:szCs w:val="20"/>
        </w:rPr>
        <w:t>ro</w:t>
      </w: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ng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id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l other</w:t>
      </w:r>
    </w:p>
    <w:p w:rsidR="00861DC8" w:rsidRDefault="00FB52AD">
      <w:pPr>
        <w:spacing w:after="0" w:line="240" w:lineRule="auto"/>
        <w:ind w:left="890"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roposa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s</w:t>
      </w:r>
      <w:proofErr w:type="gramEnd"/>
      <w:r>
        <w:rPr>
          <w:rFonts w:ascii="Calibri" w:eastAsia="Calibri" w:hAnsi="Calibri" w:cs="Calibri"/>
          <w:sz w:val="20"/>
          <w:szCs w:val="20"/>
        </w:rPr>
        <w:t>.</w:t>
      </w:r>
    </w:p>
    <w:p w:rsidR="00861DC8" w:rsidRDefault="00FB52AD">
      <w:pPr>
        <w:spacing w:after="0" w:line="239" w:lineRule="auto"/>
        <w:ind w:left="890" w:right="46" w:hanging="29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lt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ug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it 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 l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ke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y,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ld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not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rolled</w:t>
      </w:r>
      <w:r>
        <w:rPr>
          <w:rFonts w:ascii="Calibri" w:eastAsia="Calibri" w:hAnsi="Calibri" w:cs="Calibri"/>
          <w:spacing w:val="-2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ver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roject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</w:t>
      </w:r>
      <w:r>
        <w:rPr>
          <w:rFonts w:ascii="Calibri" w:eastAsia="Calibri" w:hAnsi="Calibri" w:cs="Calibri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 a</w:t>
      </w:r>
      <w:r>
        <w:rPr>
          <w:rFonts w:ascii="Calibri" w:eastAsia="Calibri" w:hAnsi="Calibri" w:cs="Calibri"/>
          <w:spacing w:val="-1"/>
          <w:sz w:val="20"/>
          <w:szCs w:val="20"/>
        </w:rPr>
        <w:t>pp</w:t>
      </w:r>
      <w:r>
        <w:rPr>
          <w:rFonts w:ascii="Calibri" w:eastAsia="Calibri" w:hAnsi="Calibri" w:cs="Calibri"/>
          <w:sz w:val="20"/>
          <w:szCs w:val="20"/>
        </w:rPr>
        <w:t>ro</w:t>
      </w: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it w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ll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ign</w:t>
      </w:r>
      <w:r>
        <w:rPr>
          <w:rFonts w:ascii="Calibri" w:eastAsia="Calibri" w:hAnsi="Calibri" w:cs="Calibri"/>
          <w:sz w:val="20"/>
          <w:szCs w:val="20"/>
        </w:rPr>
        <w:t>ed to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team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er.</w:t>
      </w:r>
    </w:p>
    <w:sectPr w:rsidR="00861DC8" w:rsidSect="00861DC8">
      <w:type w:val="continuous"/>
      <w:pgSz w:w="11940" w:h="16880"/>
      <w:pgMar w:top="680" w:right="100" w:bottom="240" w:left="14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2AD" w:rsidRDefault="00FB52AD" w:rsidP="00861DC8">
      <w:pPr>
        <w:spacing w:after="0" w:line="240" w:lineRule="auto"/>
      </w:pPr>
      <w:r>
        <w:separator/>
      </w:r>
    </w:p>
  </w:endnote>
  <w:endnote w:type="continuationSeparator" w:id="0">
    <w:p w:rsidR="00FB52AD" w:rsidRDefault="00FB52AD" w:rsidP="0086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C8" w:rsidRDefault="00861DC8">
    <w:pPr>
      <w:spacing w:after="0" w:line="200" w:lineRule="exact"/>
      <w:rPr>
        <w:sz w:val="20"/>
        <w:szCs w:val="20"/>
      </w:rPr>
    </w:pPr>
    <w:r w:rsidRPr="00861DC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9.1pt;margin-top:830pt;width:63.45pt;height:11.05pt;z-index:-251658752;mso-position-horizontal-relative:page;mso-position-vertical-relative:page" filled="f" stroked="f">
          <v:textbox inset="0,0,0,0">
            <w:txbxContent>
              <w:p w:rsidR="00861DC8" w:rsidRDefault="00FB52AD">
                <w:pPr>
                  <w:spacing w:after="0" w:line="205" w:lineRule="exact"/>
                  <w:ind w:left="2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eti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18"/>
                    <w:szCs w:val="18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 xml:space="preserve"> </w:t>
                </w:r>
                <w:r w:rsidR="00861DC8"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 w:rsidR="00861DC8">
                  <w:fldChar w:fldCharType="separate"/>
                </w:r>
                <w:r w:rsidR="0057616A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1</w:t>
                </w:r>
                <w:r w:rsidR="00861DC8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2AD" w:rsidRDefault="00FB52AD" w:rsidP="00861DC8">
      <w:pPr>
        <w:spacing w:after="0" w:line="240" w:lineRule="auto"/>
      </w:pPr>
      <w:r>
        <w:separator/>
      </w:r>
    </w:p>
  </w:footnote>
  <w:footnote w:type="continuationSeparator" w:id="0">
    <w:p w:rsidR="00FB52AD" w:rsidRDefault="00FB52AD" w:rsidP="00861D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861DC8"/>
    <w:rsid w:val="0057616A"/>
    <w:rsid w:val="00861DC8"/>
    <w:rsid w:val="00A44E21"/>
    <w:rsid w:val="00FB5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ocs.scipy.org/doc/scipy-0.14.0/reference/generated/scipy.optimize.minimiz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r.com/licens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esources.arcgis.com/en/help/main/10.1/index.html%23/What_is_netCDF_data/004600000001000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fconvention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6524E5-3CF1-436B-9CC1-FA06FA849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6898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Anstee, Janet (O&amp;A, Black Mountain)</dc:creator>
  <cp:lastModifiedBy>Anstee, Janet (O&amp;A, Black Mountain)</cp:lastModifiedBy>
  <cp:revision>2</cp:revision>
  <dcterms:created xsi:type="dcterms:W3CDTF">2014-10-22T01:19:00Z</dcterms:created>
  <dcterms:modified xsi:type="dcterms:W3CDTF">2014-10-22T01:19:00Z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2014-10-21T00:00:00Z</vt:filetime>
  </property>
  <property fmtid="{D5CDD505-2E9C-101B-9397-08002B2CF9AE}" pid="3" name="LastSaved">
    <vt:filetime>2014-10-22T00:00:00Z</vt:filetime>
  </property>
</Properties>
</file>